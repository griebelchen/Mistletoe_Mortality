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63D" w:rsidRDefault="009853FA" w:rsidP="00574879">
      <w:pPr>
        <w:pStyle w:val="Title"/>
        <w:jc w:val="both"/>
        <w:rPr>
          <w:ins w:id="0" w:author="Elise Pendall" w:date="2017-06-01T15:02:00Z"/>
        </w:rPr>
      </w:pPr>
      <w:r>
        <w:t>Mistletoe, Friend and Foe</w:t>
      </w:r>
      <w:del w:id="1" w:author="Elise Pendall" w:date="2017-06-01T13:56:00Z">
        <w:r w:rsidDel="00ED52B3">
          <w:delText xml:space="preserve">; </w:delText>
        </w:r>
      </w:del>
      <w:ins w:id="2" w:author="Elise Pendall" w:date="2017-06-01T13:56:00Z">
        <w:r w:rsidR="00ED52B3">
          <w:t>:</w:t>
        </w:r>
        <w:r w:rsidR="00ED52B3">
          <w:t xml:space="preserve"> </w:t>
        </w:r>
      </w:ins>
      <w:del w:id="3" w:author="Elise Pendall" w:date="2017-06-01T13:57:00Z">
        <w:r w:rsidDel="00ED52B3">
          <w:delText>Synthesis on</w:delText>
        </w:r>
      </w:del>
      <w:ins w:id="4" w:author="Elise Pendall" w:date="2017-06-01T13:57:00Z">
        <w:r w:rsidR="00ED52B3">
          <w:t>Synthesizing</w:t>
        </w:r>
      </w:ins>
      <w:r>
        <w:t xml:space="preserve"> ecosystem implications of mistletoe infection</w:t>
      </w:r>
    </w:p>
    <w:p w:rsidR="006B5367" w:rsidRDefault="006B5367" w:rsidP="006B5367">
      <w:pPr>
        <w:rPr>
          <w:ins w:id="5" w:author="Elise Pendall" w:date="2017-06-01T15:02:00Z"/>
        </w:rPr>
        <w:pPrChange w:id="6" w:author="Elise Pendall" w:date="2017-06-01T15:02:00Z">
          <w:pPr>
            <w:pStyle w:val="Title"/>
            <w:jc w:val="both"/>
          </w:pPr>
        </w:pPrChange>
      </w:pPr>
      <w:ins w:id="7" w:author="Elise Pendall" w:date="2017-06-01T15:02:00Z">
        <w:r>
          <w:t xml:space="preserve">Or Mistletoe, Friend and Foe: Assessing </w:t>
        </w:r>
        <w:commentRangeStart w:id="8"/>
        <w:r>
          <w:t xml:space="preserve">causes </w:t>
        </w:r>
      </w:ins>
      <w:commentRangeEnd w:id="8"/>
      <w:ins w:id="9" w:author="Elise Pendall" w:date="2017-06-01T15:09:00Z">
        <w:r w:rsidR="007A5934">
          <w:rPr>
            <w:rStyle w:val="CommentReference"/>
          </w:rPr>
          <w:commentReference w:id="8"/>
        </w:r>
      </w:ins>
      <w:ins w:id="10" w:author="Elise Pendall" w:date="2017-06-01T15:02:00Z">
        <w:r>
          <w:t>and ecosystem consequences of mistletoe infection</w:t>
        </w:r>
      </w:ins>
    </w:p>
    <w:p w:rsidR="006B5367" w:rsidRPr="006B5367" w:rsidRDefault="006B5367" w:rsidP="006B5367">
      <w:pPr>
        <w:pPrChange w:id="11" w:author="Elise Pendall" w:date="2017-06-01T15:02:00Z">
          <w:pPr>
            <w:pStyle w:val="Title"/>
            <w:jc w:val="both"/>
          </w:pPr>
        </w:pPrChange>
      </w:pPr>
      <w:proofErr w:type="gramStart"/>
      <w:ins w:id="12" w:author="Elise Pendall" w:date="2017-06-01T15:02:00Z">
        <w:r>
          <w:t>Or…</w:t>
        </w:r>
      </w:ins>
      <w:proofErr w:type="gramEnd"/>
    </w:p>
    <w:p w:rsidR="00FB663D" w:rsidRDefault="009853FA" w:rsidP="00574879">
      <w:pPr>
        <w:jc w:val="both"/>
      </w:pPr>
      <w:r>
        <w:br/>
        <w:t xml:space="preserve">Anne Griebel </w:t>
      </w:r>
      <w:r>
        <w:rPr>
          <w:vertAlign w:val="superscript"/>
        </w:rPr>
        <w:t>1</w:t>
      </w:r>
      <w:r>
        <w:t xml:space="preserve">, David Watson </w:t>
      </w:r>
      <w:r>
        <w:rPr>
          <w:vertAlign w:val="superscript"/>
        </w:rPr>
        <w:t>2</w:t>
      </w:r>
      <w:r>
        <w:t xml:space="preserve">, Elise Pendall </w:t>
      </w:r>
      <w:r>
        <w:rPr>
          <w:vertAlign w:val="superscript"/>
        </w:rPr>
        <w:t>1</w:t>
      </w:r>
    </w:p>
    <w:p w:rsidR="00FB663D" w:rsidRDefault="009853FA" w:rsidP="00574879">
      <w:pPr>
        <w:pStyle w:val="BodyText"/>
      </w:pPr>
      <w:r>
        <w:br/>
      </w:r>
      <w:r>
        <w:rPr>
          <w:vertAlign w:val="superscript"/>
        </w:rPr>
        <w:t>1</w:t>
      </w:r>
      <w:r>
        <w:t xml:space="preserve"> Hawkesbury Institute for the Environment, Western Sydney University, Locked Bag 1797, </w:t>
      </w:r>
      <w:proofErr w:type="spellStart"/>
      <w:r>
        <w:t>Penrith</w:t>
      </w:r>
      <w:proofErr w:type="spellEnd"/>
      <w:r>
        <w:t>, NSW, Australia</w:t>
      </w:r>
      <w:r>
        <w:br/>
      </w:r>
      <w:r>
        <w:rPr>
          <w:vertAlign w:val="superscript"/>
        </w:rPr>
        <w:t>2</w:t>
      </w:r>
      <w:r>
        <w:t xml:space="preserve"> Institute for Land, Water and Society, Charles Sturt University, PO box 789, </w:t>
      </w:r>
      <w:proofErr w:type="spellStart"/>
      <w:r>
        <w:t>Aulbury</w:t>
      </w:r>
      <w:proofErr w:type="spellEnd"/>
      <w:r>
        <w:t>, NSW, Australia</w:t>
      </w:r>
    </w:p>
    <w:p w:rsidR="00FB663D" w:rsidRDefault="009853FA" w:rsidP="00574879">
      <w:pPr>
        <w:pStyle w:val="BodyText"/>
        <w:jc w:val="both"/>
      </w:pPr>
      <w:r>
        <w:br/>
      </w:r>
      <w:r>
        <w:rPr>
          <w:i/>
        </w:rPr>
        <w:t>Corresponding author</w:t>
      </w:r>
      <w:r>
        <w:t xml:space="preserve">: Anne Griebel, email: </w:t>
      </w:r>
      <w:hyperlink r:id="rId9">
        <w:r>
          <w:t>griebel.anne@gmail.com</w:t>
        </w:r>
      </w:hyperlink>
      <w:r>
        <w:t>, telephone: +61 02 4570 1668</w:t>
      </w:r>
    </w:p>
    <w:p w:rsidR="00FB663D" w:rsidRDefault="009853FA" w:rsidP="00574879">
      <w:pPr>
        <w:pStyle w:val="BodyText"/>
        <w:jc w:val="both"/>
      </w:pPr>
      <w:r>
        <w:t>Running Head: Mistletoe, Friend and Foe</w:t>
      </w:r>
    </w:p>
    <w:p w:rsidR="00FB663D" w:rsidRDefault="009853FA" w:rsidP="00574879">
      <w:pPr>
        <w:pStyle w:val="Heading2"/>
        <w:jc w:val="both"/>
      </w:pPr>
      <w:bookmarkStart w:id="13" w:name="abstract"/>
      <w:bookmarkEnd w:id="13"/>
      <w:r>
        <w:t>Abstract</w:t>
      </w:r>
    </w:p>
    <w:p w:rsidR="00FB663D" w:rsidRDefault="009853FA" w:rsidP="00574879">
      <w:pPr>
        <w:jc w:val="both"/>
      </w:pPr>
      <w:r>
        <w:t xml:space="preserve">Biotic disturbances are affecting a wide range of tree species in all climates, and their occurrence is contributing to increasing rates of tree mortality globally. Mistletoe is a widespread group of parasitic plants that establishes long-lasting relationships with a diverse range of host tree species. Over 1300 species of mistletoes world-wide have developed a remarkable range of adaptations for mimicking various morphological traits specific to their local hosts; at least 20 species are listed as endangered. With climate change, </w:t>
      </w:r>
      <w:proofErr w:type="spellStart"/>
      <w:r>
        <w:t>ecophysiological</w:t>
      </w:r>
      <w:proofErr w:type="spellEnd"/>
      <w:r>
        <w:t xml:space="preserve"> stress is increasing, </w:t>
      </w:r>
      <w:r>
        <w:lastRenderedPageBreak/>
        <w:t>potentially making trees more susceptible to mistletoe infestation, which in turn leads to higher forest mortality rates.</w:t>
      </w:r>
    </w:p>
    <w:p w:rsidR="00FB663D" w:rsidRDefault="009853FA" w:rsidP="00574879">
      <w:pPr>
        <w:pStyle w:val="BodyText"/>
        <w:jc w:val="both"/>
      </w:pPr>
      <w:r>
        <w:t xml:space="preserve">The perception of mistletoe presence in individual trees and forest stands is divided within the scientific community, leading to an ongoing debate regarding its impacts. Forest managers concerned about stand health and carbon sequestration may view mistletoe as a foe that leads to reduced productivity. In contrast, ecologists may see mistletoe as a friend, in light of the wildlife habitat, biodiversity and nutrient cycling it promotes. However, individual studies typically focus </w:t>
      </w:r>
      <w:ins w:id="14" w:author="Elise Pendall" w:date="2017-06-01T13:58:00Z">
        <w:r w:rsidR="00ED52B3">
          <w:t xml:space="preserve">on </w:t>
        </w:r>
      </w:ins>
      <w:r>
        <w:t>isolated effects of mistletoe presence within their respective research area and lack a balanced, interdisciplinary perspective of mistletoe disturbance.</w:t>
      </w:r>
    </w:p>
    <w:p w:rsidR="00FB663D" w:rsidRDefault="009853FA" w:rsidP="00574879">
      <w:pPr>
        <w:pStyle w:val="BodyText"/>
        <w:jc w:val="both"/>
      </w:pPr>
      <w:r>
        <w:t xml:space="preserve">With this conceptual paper we aim to bring together the positive and negative impacts of mistletoe presence on tree physiology, soil nutrient cycling as well as stand health and stand dynamics. </w:t>
      </w:r>
      <w:commentRangeStart w:id="15"/>
      <w:r>
        <w:t xml:space="preserve">We </w:t>
      </w:r>
      <w:del w:id="16" w:author="Elise Pendall" w:date="2017-06-01T13:59:00Z">
        <w:r w:rsidDel="00ED52B3">
          <w:delText xml:space="preserve">will </w:delText>
        </w:r>
      </w:del>
      <w:r>
        <w:t xml:space="preserve">focus on the implications of mistletoe-induced tree mortality </w:t>
      </w:r>
      <w:del w:id="17" w:author="Elise Pendall" w:date="2017-06-01T13:59:00Z">
        <w:r w:rsidDel="00ED52B3">
          <w:delText xml:space="preserve">on </w:delText>
        </w:r>
      </w:del>
      <w:ins w:id="18" w:author="Elise Pendall" w:date="2017-06-01T13:59:00Z">
        <w:r w:rsidR="00ED52B3">
          <w:t>for</w:t>
        </w:r>
        <w:r w:rsidR="00ED52B3">
          <w:t xml:space="preserve"> </w:t>
        </w:r>
      </w:ins>
      <w:r>
        <w:t xml:space="preserve">changes in stand succession and </w:t>
      </w:r>
      <w:del w:id="19" w:author="Elise Pendall" w:date="2017-06-01T13:59:00Z">
        <w:r w:rsidDel="00ED52B3">
          <w:delText xml:space="preserve">implications for </w:delText>
        </w:r>
      </w:del>
      <w:r>
        <w:t xml:space="preserve">biodiversity. </w:t>
      </w:r>
      <w:commentRangeEnd w:id="15"/>
      <w:r w:rsidR="00ED52B3">
        <w:rPr>
          <w:rStyle w:val="CommentReference"/>
        </w:rPr>
        <w:commentReference w:id="15"/>
      </w:r>
      <w:r>
        <w:t>In addition, we will present potential modifications of mistletoe presence on the energy budget and on forest vulnerability to climate change, which could feed back into stand dynamics and disturbance patterns. Lastly, we will identify the most pressing remaining knowledge gaps and highlight priorities for future research on this widespread agent of biotic disturbance.</w:t>
      </w:r>
    </w:p>
    <w:p w:rsidR="00FB663D" w:rsidRDefault="009853FA" w:rsidP="00574879">
      <w:pPr>
        <w:pStyle w:val="Heading2"/>
        <w:jc w:val="both"/>
      </w:pPr>
      <w:bookmarkStart w:id="20" w:name="keywords"/>
      <w:bookmarkEnd w:id="20"/>
      <w:r>
        <w:t>Keywords</w:t>
      </w:r>
    </w:p>
    <w:p w:rsidR="00FB663D" w:rsidRDefault="009853FA" w:rsidP="00574879">
      <w:pPr>
        <w:jc w:val="both"/>
      </w:pPr>
      <w:proofErr w:type="gramStart"/>
      <w:r>
        <w:t>mistletoe</w:t>
      </w:r>
      <w:proofErr w:type="gramEnd"/>
      <w:r>
        <w:t>, mortality, climate change, biodiversity, disturbance, parasitic plants</w:t>
      </w:r>
    </w:p>
    <w:p w:rsidR="00FB663D" w:rsidRDefault="009853FA" w:rsidP="00574879">
      <w:pPr>
        <w:pStyle w:val="Heading2"/>
        <w:jc w:val="both"/>
      </w:pPr>
      <w:bookmarkStart w:id="21" w:name="introduction"/>
      <w:bookmarkEnd w:id="21"/>
      <w:r>
        <w:lastRenderedPageBreak/>
        <w:t>Introduction</w:t>
      </w:r>
    </w:p>
    <w:p w:rsidR="00FB663D" w:rsidRDefault="009853FA" w:rsidP="00574879">
      <w:pPr>
        <w:pStyle w:val="Heading3"/>
        <w:jc w:val="both"/>
      </w:pPr>
      <w:bookmarkStart w:id="22" w:name="background-on-biotic-tree-mortality"/>
      <w:bookmarkEnd w:id="22"/>
      <w:commentRangeStart w:id="23"/>
      <w:r>
        <w:t>Background on biotic tree mortality</w:t>
      </w:r>
      <w:commentRangeEnd w:id="23"/>
      <w:r w:rsidR="00D9407C">
        <w:rPr>
          <w:rStyle w:val="CommentReference"/>
          <w:rFonts w:eastAsiaTheme="minorEastAsia" w:cs="Times New Roman"/>
          <w:b w:val="0"/>
          <w:bCs w:val="0"/>
        </w:rPr>
        <w:commentReference w:id="23"/>
      </w:r>
    </w:p>
    <w:p w:rsidR="00FB663D" w:rsidRDefault="009853FA" w:rsidP="00574879">
      <w:pPr>
        <w:spacing w:after="120"/>
        <w:jc w:val="both"/>
      </w:pPr>
      <w:r>
        <w:t xml:space="preserve">Forests ecosystems </w:t>
      </w:r>
      <w:del w:id="24" w:author="Elise Pendall" w:date="2017-06-01T14:02:00Z">
        <w:r w:rsidDel="00ED52B3">
          <w:delText xml:space="preserve">have large economical values, as they </w:delText>
        </w:r>
      </w:del>
      <w:r>
        <w:t>contain 80% of aboveground carbon and 40% of belowground global carbon stocks</w:t>
      </w:r>
      <w:ins w:id="25" w:author="Elise Pendall" w:date="2017-06-01T14:03:00Z">
        <w:r w:rsidR="00ED52B3">
          <w:t xml:space="preserve"> globally</w:t>
        </w:r>
      </w:ins>
      <w:r>
        <w:t xml:space="preserve"> (Watson </w:t>
      </w:r>
      <w:r>
        <w:rPr>
          <w:i/>
        </w:rPr>
        <w:t>et al</w:t>
      </w:r>
      <w:r>
        <w:t xml:space="preserve"> 2000) along with the capacity of storing carbon over centuries. Disturbances have the potential to alter ecosystem processes and functioning, yet they are part of the natural cycle of any ecosystem (</w:t>
      </w:r>
      <w:proofErr w:type="spellStart"/>
      <w:r>
        <w:t>Kulakowski</w:t>
      </w:r>
      <w:proofErr w:type="spellEnd"/>
      <w:r>
        <w:t xml:space="preserve"> </w:t>
      </w:r>
      <w:r>
        <w:rPr>
          <w:i/>
        </w:rPr>
        <w:t>et al</w:t>
      </w:r>
      <w:r>
        <w:t xml:space="preserve"> 2017). Climatic induced disturbances, such as heatwaves and droughts, can significantly lower carbon sequestration rates in forests (Yuan </w:t>
      </w:r>
      <w:r>
        <w:rPr>
          <w:i/>
        </w:rPr>
        <w:t>et al</w:t>
      </w:r>
      <w:r>
        <w:t xml:space="preserve"> 2016, Yi </w:t>
      </w:r>
      <w:r>
        <w:rPr>
          <w:i/>
        </w:rPr>
        <w:t>et al</w:t>
      </w:r>
      <w:r>
        <w:t xml:space="preserve"> 2015, Reichstein </w:t>
      </w:r>
      <w:r>
        <w:rPr>
          <w:i/>
        </w:rPr>
        <w:t>et al</w:t>
      </w:r>
      <w:r>
        <w:t xml:space="preserve"> 2013) and cause wide-ranging tree mortality (Kara </w:t>
      </w:r>
      <w:r>
        <w:rPr>
          <w:i/>
        </w:rPr>
        <w:t>et al</w:t>
      </w:r>
      <w:r>
        <w:t xml:space="preserve"> 2017). Similarly detrimental effects were reported from cyclones and an increase in wildfires as the climate changes (</w:t>
      </w:r>
      <w:proofErr w:type="spellStart"/>
      <w:r>
        <w:t>Hutley</w:t>
      </w:r>
      <w:proofErr w:type="spellEnd"/>
      <w:r>
        <w:t xml:space="preserve"> </w:t>
      </w:r>
      <w:r>
        <w:rPr>
          <w:i/>
        </w:rPr>
        <w:t>et al</w:t>
      </w:r>
      <w:r>
        <w:t xml:space="preserve"> 2013, </w:t>
      </w:r>
      <w:proofErr w:type="spellStart"/>
      <w:r>
        <w:t>Schoennagel</w:t>
      </w:r>
      <w:proofErr w:type="spellEnd"/>
      <w:r>
        <w:t xml:space="preserve"> </w:t>
      </w:r>
      <w:r>
        <w:rPr>
          <w:i/>
        </w:rPr>
        <w:t>et al</w:t>
      </w:r>
      <w:r>
        <w:t xml:space="preserve"> 2017). Furthermore, such climate induced disturbances can weaken ecosystem resilience and alter the occurrence and life-cycle of biotic disturbances such as pest and insect outbreaks</w:t>
      </w:r>
      <w:ins w:id="26" w:author="Elise Pendall" w:date="2017-06-01T14:04:00Z">
        <w:r w:rsidR="00ED52B3">
          <w:t xml:space="preserve"> </w:t>
        </w:r>
      </w:ins>
      <w:r>
        <w:t xml:space="preserve">(Dukes </w:t>
      </w:r>
      <w:r>
        <w:rPr>
          <w:i/>
        </w:rPr>
        <w:t>et al</w:t>
      </w:r>
      <w:r>
        <w:t xml:space="preserve"> 2009, Johnson </w:t>
      </w:r>
      <w:r>
        <w:rPr>
          <w:i/>
        </w:rPr>
        <w:t>et al</w:t>
      </w:r>
      <w:r>
        <w:t xml:space="preserve"> 2010, Allen </w:t>
      </w:r>
      <w:r>
        <w:rPr>
          <w:i/>
        </w:rPr>
        <w:t>et al</w:t>
      </w:r>
      <w:r>
        <w:t xml:space="preserve"> 2010, Scott and </w:t>
      </w:r>
      <w:proofErr w:type="spellStart"/>
      <w:r>
        <w:t>Mathiasen</w:t>
      </w:r>
      <w:proofErr w:type="spellEnd"/>
      <w:r>
        <w:t xml:space="preserve"> 2012), </w:t>
      </w:r>
      <w:del w:id="27" w:author="Elise Pendall" w:date="2017-06-01T14:04:00Z">
        <w:r w:rsidDel="00ED52B3">
          <w:delText>the most prominent being the</w:delText>
        </w:r>
      </w:del>
      <w:ins w:id="28" w:author="Elise Pendall" w:date="2017-06-01T14:04:00Z">
        <w:r w:rsidR="00ED52B3">
          <w:t>such as the recent</w:t>
        </w:r>
      </w:ins>
      <w:r>
        <w:t xml:space="preserve"> bark beetle outbreaks that affected vast areas across </w:t>
      </w:r>
      <w:del w:id="29" w:author="Elise Pendall" w:date="2017-06-01T14:04:00Z">
        <w:r w:rsidDel="00ED52B3">
          <w:delText>the central and western United States</w:delText>
        </w:r>
      </w:del>
      <w:ins w:id="30" w:author="Elise Pendall" w:date="2017-06-01T14:04:00Z">
        <w:r w:rsidR="00ED52B3">
          <w:t>western North America</w:t>
        </w:r>
      </w:ins>
      <w:r>
        <w:t xml:space="preserve">. </w:t>
      </w:r>
      <w:del w:id="31" w:author="Elise Pendall" w:date="2017-06-01T14:05:00Z">
        <w:r w:rsidDel="00ED52B3">
          <w:delText xml:space="preserve">However, while the latter caused a </w:delText>
        </w:r>
      </w:del>
      <w:del w:id="32" w:author="Elise Pendall" w:date="2017-06-01T14:40:00Z">
        <w:r w:rsidDel="00DA05F3">
          <w:delText>substantial increase in</w:delText>
        </w:r>
      </w:del>
      <w:r>
        <w:t xml:space="preserve"> </w:t>
      </w:r>
      <w:ins w:id="33" w:author="Elise Pendall" w:date="2017-06-01T14:40:00Z">
        <w:r w:rsidR="00DA05F3">
          <w:t xml:space="preserve">Beetle-induced </w:t>
        </w:r>
      </w:ins>
      <w:r>
        <w:t xml:space="preserve">stand mortality </w:t>
      </w:r>
      <w:ins w:id="34" w:author="Elise Pendall" w:date="2017-06-01T14:41:00Z">
        <w:r w:rsidR="00DA05F3">
          <w:t xml:space="preserve">can compromise </w:t>
        </w:r>
      </w:ins>
      <w:del w:id="35" w:author="Elise Pendall" w:date="2017-06-01T14:41:00Z">
        <w:r w:rsidDel="00DA05F3">
          <w:delText>(</w:delText>
        </w:r>
      </w:del>
      <w:del w:id="36" w:author="Elise Pendall" w:date="2017-06-01T14:05:00Z">
        <w:r w:rsidDel="00ED52B3">
          <w:delText xml:space="preserve">almost </w:delText>
        </w:r>
      </w:del>
      <w:del w:id="37" w:author="Elise Pendall" w:date="2017-06-01T14:41:00Z">
        <w:r w:rsidDel="00DA05F3">
          <w:delText xml:space="preserve">80%), </w:delText>
        </w:r>
      </w:del>
      <w:r>
        <w:t xml:space="preserve">atmospheric carbon sequestration rates </w:t>
      </w:r>
      <w:ins w:id="38" w:author="Elise Pendall" w:date="2017-06-01T14:41:00Z">
        <w:r w:rsidR="00DA05F3">
          <w:t>(</w:t>
        </w:r>
        <w:commentRangeStart w:id="39"/>
        <w:r w:rsidR="00DA05F3">
          <w:t xml:space="preserve">Brown </w:t>
        </w:r>
      </w:ins>
      <w:commentRangeEnd w:id="39"/>
      <w:ins w:id="40" w:author="Elise Pendall" w:date="2017-06-01T14:42:00Z">
        <w:r w:rsidR="00DA05F3">
          <w:rPr>
            <w:rStyle w:val="CommentReference"/>
          </w:rPr>
          <w:commentReference w:id="39"/>
        </w:r>
      </w:ins>
      <w:ins w:id="41" w:author="Elise Pendall" w:date="2017-06-01T14:41:00Z">
        <w:r w:rsidR="00DA05F3">
          <w:t xml:space="preserve">et al. 2010), </w:t>
        </w:r>
      </w:ins>
      <w:del w:id="42" w:author="Elise Pendall" w:date="2017-06-01T14:05:00Z">
        <w:r w:rsidDel="00ED52B3">
          <w:delText xml:space="preserve">remained </w:delText>
        </w:r>
      </w:del>
      <w:del w:id="43" w:author="Elise Pendall" w:date="2017-06-01T14:42:00Z">
        <w:r w:rsidDel="00DA05F3">
          <w:delText xml:space="preserve">unchanged </w:delText>
        </w:r>
      </w:del>
      <w:ins w:id="44" w:author="Elise Pendall" w:date="2017-06-01T14:42:00Z">
        <w:r w:rsidR="00DA05F3">
          <w:t xml:space="preserve">but this has not been found in all cases </w:t>
        </w:r>
      </w:ins>
      <w:r>
        <w:t xml:space="preserve">(Reed </w:t>
      </w:r>
      <w:r>
        <w:rPr>
          <w:i/>
        </w:rPr>
        <w:t>et al</w:t>
      </w:r>
      <w:r>
        <w:t xml:space="preserve"> 2014), indicating </w:t>
      </w:r>
      <w:del w:id="45" w:author="Elise Pendall" w:date="2017-06-01T14:42:00Z">
        <w:r w:rsidDel="00DA05F3">
          <w:delText xml:space="preserve">potential for a substantial </w:delText>
        </w:r>
      </w:del>
      <w:del w:id="46" w:author="Elise Pendall" w:date="2017-06-01T14:06:00Z">
        <w:r w:rsidDel="00ED52B3">
          <w:delText>mis-match</w:delText>
        </w:r>
      </w:del>
      <w:del w:id="47" w:author="Elise Pendall" w:date="2017-06-01T14:42:00Z">
        <w:r w:rsidDel="00DA05F3">
          <w:delText xml:space="preserve"> between changes</w:delText>
        </w:r>
      </w:del>
      <w:ins w:id="48" w:author="Elise Pendall" w:date="2017-06-01T14:42:00Z">
        <w:r w:rsidR="00DA05F3">
          <w:t>uncertainty</w:t>
        </w:r>
      </w:ins>
      <w:r>
        <w:t xml:space="preserve"> in </w:t>
      </w:r>
      <w:ins w:id="49" w:author="Elise Pendall" w:date="2017-06-01T14:42:00Z">
        <w:r w:rsidR="00DA05F3">
          <w:t xml:space="preserve">effects of </w:t>
        </w:r>
      </w:ins>
      <w:ins w:id="50" w:author="Elise Pendall" w:date="2017-06-01T14:43:00Z">
        <w:r w:rsidR="00DA05F3">
          <w:t>biotic disturbance on</w:t>
        </w:r>
      </w:ins>
      <w:del w:id="51" w:author="Elise Pendall" w:date="2017-06-01T14:43:00Z">
        <w:r w:rsidDel="00DA05F3">
          <w:delText xml:space="preserve">stand dynamics </w:delText>
        </w:r>
      </w:del>
      <w:del w:id="52" w:author="Elise Pendall" w:date="2017-06-01T14:42:00Z">
        <w:r w:rsidDel="00DA05F3">
          <w:delText xml:space="preserve">and </w:delText>
        </w:r>
      </w:del>
      <w:ins w:id="53" w:author="Elise Pendall" w:date="2017-06-01T14:43:00Z">
        <w:r w:rsidR="00DA05F3">
          <w:t xml:space="preserve"> </w:t>
        </w:r>
      </w:ins>
      <w:r>
        <w:t>carbon cycling.</w:t>
      </w:r>
    </w:p>
    <w:p w:rsidR="00FB663D" w:rsidRDefault="009853FA" w:rsidP="00574879">
      <w:pPr>
        <w:pStyle w:val="BodyText"/>
        <w:jc w:val="both"/>
      </w:pPr>
      <w:r>
        <w:t xml:space="preserve">While insect attacks and large-scale disturbances like cyclones and wildfires often cause wide-spread stand mortality, the presence of parasitic plants is </w:t>
      </w:r>
      <w:del w:id="54" w:author="Elise Pendall" w:date="2017-06-01T14:44:00Z">
        <w:r w:rsidDel="00DA05F3">
          <w:delText xml:space="preserve">typically less obvious as they are slower and </w:delText>
        </w:r>
      </w:del>
      <w:r>
        <w:t xml:space="preserve">more subtle in modifying ecosystem processes and stand dynamics. </w:t>
      </w:r>
      <w:ins w:id="55" w:author="Elise Pendall" w:date="2017-06-01T14:44:00Z">
        <w:r w:rsidR="00DA05F3">
          <w:t>U</w:t>
        </w:r>
      </w:ins>
      <w:del w:id="56" w:author="Elise Pendall" w:date="2017-06-01T14:44:00Z">
        <w:r w:rsidDel="00DA05F3">
          <w:delText>And u</w:delText>
        </w:r>
      </w:del>
      <w:r>
        <w:t xml:space="preserve">nlike cyclones and wildfires, which </w:t>
      </w:r>
      <w:del w:id="57" w:author="Elise Pendall" w:date="2017-06-01T14:44:00Z">
        <w:r w:rsidDel="00DA05F3">
          <w:delText xml:space="preserve">are concentrating in lower latitudes and </w:delText>
        </w:r>
      </w:del>
      <w:r>
        <w:t xml:space="preserve">are not necessarily a threat in every climate region, parasitic plants are globally distributed and an integral component of most </w:t>
      </w:r>
      <w:r>
        <w:lastRenderedPageBreak/>
        <w:t>ecosystems</w:t>
      </w:r>
      <w:ins w:id="58" w:author="Elise Pendall" w:date="2017-06-01T14:44:00Z">
        <w:r w:rsidR="00DA05F3">
          <w:t xml:space="preserve"> </w:t>
        </w:r>
      </w:ins>
      <w:r>
        <w:t>(</w:t>
      </w:r>
      <w:proofErr w:type="spellStart"/>
      <w:r>
        <w:t>Mathiasen</w:t>
      </w:r>
      <w:proofErr w:type="spellEnd"/>
      <w:r>
        <w:t xml:space="preserve"> </w:t>
      </w:r>
      <w:r>
        <w:rPr>
          <w:i/>
        </w:rPr>
        <w:t>et al</w:t>
      </w:r>
      <w:r>
        <w:t xml:space="preserve"> 2008). The relationship between the parasite and the host </w:t>
      </w:r>
      <w:del w:id="59" w:author="Elise Pendall" w:date="2017-06-01T14:45:00Z">
        <w:r w:rsidDel="00DA05F3">
          <w:delText>is often symbiotic</w:delText>
        </w:r>
      </w:del>
      <w:ins w:id="60" w:author="Elise Pendall" w:date="2017-06-01T14:45:00Z">
        <w:r w:rsidR="00DA05F3">
          <w:t xml:space="preserve">may reflect </w:t>
        </w:r>
        <w:commentRangeStart w:id="61"/>
        <w:r w:rsidR="00DA05F3">
          <w:t>mutualism</w:t>
        </w:r>
        <w:commentRangeEnd w:id="61"/>
        <w:r w:rsidR="00DA05F3">
          <w:rPr>
            <w:rStyle w:val="CommentReference"/>
          </w:rPr>
          <w:commentReference w:id="61"/>
        </w:r>
      </w:ins>
      <w:r>
        <w:t xml:space="preserve">, e.g. vascular epiphytes rely on the structural support of a host plant and in return enhance nutrient cycling by fertilizing the soil with nutrient-enriched litter (Bartels and Chen 2012, March and Watson 2010). The largest </w:t>
      </w:r>
      <w:proofErr w:type="gramStart"/>
      <w:r>
        <w:t>group of areal parasitic plants are</w:t>
      </w:r>
      <w:proofErr w:type="gramEnd"/>
      <w:r>
        <w:t xml:space="preserve"> mistletoes, which are widespread </w:t>
      </w:r>
      <w:proofErr w:type="spellStart"/>
      <w:r>
        <w:t>hemiparasites</w:t>
      </w:r>
      <w:proofErr w:type="spellEnd"/>
      <w:r>
        <w:t xml:space="preserve"> that </w:t>
      </w:r>
      <w:del w:id="62" w:author="Elise Pendall" w:date="2017-06-01T14:46:00Z">
        <w:r w:rsidDel="00DA05F3">
          <w:delText xml:space="preserve">portrait </w:delText>
        </w:r>
      </w:del>
      <w:ins w:id="63" w:author="Elise Pendall" w:date="2017-06-01T14:46:00Z">
        <w:r w:rsidR="00DA05F3">
          <w:t>portray</w:t>
        </w:r>
        <w:r w:rsidR="00DA05F3">
          <w:t xml:space="preserve"> </w:t>
        </w:r>
      </w:ins>
      <w:r>
        <w:t xml:space="preserve">epiphytic </w:t>
      </w:r>
      <w:proofErr w:type="spellStart"/>
      <w:r>
        <w:t>behaviour</w:t>
      </w:r>
      <w:proofErr w:type="spellEnd"/>
      <w:r>
        <w:t xml:space="preserve"> and belong to the order of </w:t>
      </w:r>
      <w:proofErr w:type="spellStart"/>
      <w:r>
        <w:t>Santalales</w:t>
      </w:r>
      <w:proofErr w:type="spellEnd"/>
      <w:r>
        <w:t xml:space="preserve"> (Bell and Adams 2011). </w:t>
      </w:r>
      <w:del w:id="64" w:author="Elise Pendall" w:date="2017-06-01T14:46:00Z">
        <w:r w:rsidDel="00DA05F3">
          <w:delText>However</w:delText>
        </w:r>
      </w:del>
      <w:ins w:id="65" w:author="Elise Pendall" w:date="2017-06-01T14:46:00Z">
        <w:r w:rsidR="00DA05F3">
          <w:t>Because</w:t>
        </w:r>
      </w:ins>
      <w:del w:id="66" w:author="Elise Pendall" w:date="2017-06-01T14:46:00Z">
        <w:r w:rsidDel="00DA05F3">
          <w:delText>,</w:delText>
        </w:r>
      </w:del>
      <w:r>
        <w:t xml:space="preserve"> mistletoes are long lived (exceeding 30 years) </w:t>
      </w:r>
      <w:del w:id="67" w:author="Elise Pendall" w:date="2017-06-01T14:46:00Z">
        <w:r w:rsidDel="00DA05F3">
          <w:delText xml:space="preserve">and </w:delText>
        </w:r>
      </w:del>
      <w:r>
        <w:t xml:space="preserve">it can take decades to notice their damaging effect on the host. </w:t>
      </w:r>
      <w:del w:id="68" w:author="Elise Pendall" w:date="2017-06-01T14:48:00Z">
        <w:r w:rsidDel="00DA05F3">
          <w:delText>This resulted in an increasing number of studies examining</w:delText>
        </w:r>
      </w:del>
      <w:ins w:id="69" w:author="Elise Pendall" w:date="2017-06-01T14:48:00Z">
        <w:r w:rsidR="00DA05F3">
          <w:t>The</w:t>
        </w:r>
      </w:ins>
      <w:r>
        <w:t xml:space="preserve"> potential positive effect</w:t>
      </w:r>
      <w:del w:id="70" w:author="Elise Pendall" w:date="2017-06-01T14:49:00Z">
        <w:r w:rsidDel="00DA05F3">
          <w:delText>s</w:delText>
        </w:r>
      </w:del>
      <w:r>
        <w:t xml:space="preserve"> of mistletoe infestation beyond the </w:t>
      </w:r>
      <w:commentRangeStart w:id="71"/>
      <w:r>
        <w:t>parasite-host symbiosis</w:t>
      </w:r>
      <w:commentRangeEnd w:id="71"/>
      <w:r w:rsidR="00DA05F3">
        <w:rPr>
          <w:rStyle w:val="CommentReference"/>
        </w:rPr>
        <w:commentReference w:id="71"/>
      </w:r>
      <w:r>
        <w:t xml:space="preserve">, </w:t>
      </w:r>
      <w:del w:id="72" w:author="Elise Pendall" w:date="2017-06-01T14:48:00Z">
        <w:r w:rsidDel="00DA05F3">
          <w:delText xml:space="preserve">and </w:delText>
        </w:r>
      </w:del>
      <w:ins w:id="73" w:author="Elise Pendall" w:date="2017-06-01T14:48:00Z">
        <w:r w:rsidR="00DA05F3">
          <w:t>such as</w:t>
        </w:r>
        <w:r w:rsidR="00DA05F3">
          <w:t xml:space="preserve"> </w:t>
        </w:r>
      </w:ins>
      <w:r>
        <w:t>their ability to boost biodiversity</w:t>
      </w:r>
      <w:ins w:id="74" w:author="Elise Pendall" w:date="2017-06-01T14:48:00Z">
        <w:r w:rsidR="00DA05F3">
          <w:t xml:space="preserve">, has </w:t>
        </w:r>
      </w:ins>
      <w:del w:id="75" w:author="Elise Pendall" w:date="2017-06-01T14:48:00Z">
        <w:r w:rsidDel="00DA05F3">
          <w:delText xml:space="preserve"> in e.g. bird and understory species richness </w:delText>
        </w:r>
      </w:del>
      <w:r>
        <w:t xml:space="preserve">sparked a debate about the role of mistletoes as keystone species and ecosystem engineers (Press and Phoenix 2005, Hatcher </w:t>
      </w:r>
      <w:r>
        <w:rPr>
          <w:i/>
        </w:rPr>
        <w:t>et al</w:t>
      </w:r>
      <w:r>
        <w:t xml:space="preserve"> 2012, Watson and Herring 2012).</w:t>
      </w:r>
    </w:p>
    <w:p w:rsidR="00D9407C" w:rsidRDefault="009853FA" w:rsidP="00574879">
      <w:pPr>
        <w:pStyle w:val="BodyText"/>
        <w:jc w:val="both"/>
        <w:rPr>
          <w:ins w:id="76" w:author="Elise Pendall" w:date="2017-06-01T14:52:00Z"/>
        </w:rPr>
      </w:pPr>
      <w:del w:id="77" w:author="Elise Pendall" w:date="2017-06-01T14:51:00Z">
        <w:r w:rsidDel="00D9407C">
          <w:delText xml:space="preserve">Recent reviews concatenated our current state of knowledge on the </w:delText>
        </w:r>
        <w:commentRangeStart w:id="78"/>
        <w:r w:rsidDel="00D9407C">
          <w:delText>the</w:delText>
        </w:r>
      </w:del>
      <w:ins w:id="79" w:author="Elise Pendall" w:date="2017-06-01T14:51:00Z">
        <w:r w:rsidR="00D9407C">
          <w:t>The</w:t>
        </w:r>
      </w:ins>
      <w:r>
        <w:t xml:space="preserve"> functional relationships between parasitic plants and their hosts (e.g. Bell and Adams 2011, </w:t>
      </w:r>
      <w:proofErr w:type="spellStart"/>
      <w:r>
        <w:t>Mathiasen</w:t>
      </w:r>
      <w:proofErr w:type="spellEnd"/>
      <w:r>
        <w:t xml:space="preserve"> </w:t>
      </w:r>
      <w:r>
        <w:rPr>
          <w:i/>
        </w:rPr>
        <w:t>et al</w:t>
      </w:r>
      <w:r>
        <w:t xml:space="preserve"> 2008) and the effect of parasitism on community processes and biodiversity (e.g. Hatcher </w:t>
      </w:r>
      <w:r>
        <w:rPr>
          <w:i/>
        </w:rPr>
        <w:t>et al</w:t>
      </w:r>
      <w:r>
        <w:t xml:space="preserve"> 2012, Watson 2001, Press and Phoenix 2005)</w:t>
      </w:r>
      <w:ins w:id="80" w:author="Elise Pendall" w:date="2017-06-01T14:51:00Z">
        <w:r w:rsidR="00D9407C">
          <w:t xml:space="preserve"> have recently been reviewed</w:t>
        </w:r>
      </w:ins>
      <w:r>
        <w:t xml:space="preserve">. </w:t>
      </w:r>
      <w:commentRangeEnd w:id="78"/>
      <w:r w:rsidR="00D9407C">
        <w:rPr>
          <w:rStyle w:val="CommentReference"/>
        </w:rPr>
        <w:commentReference w:id="78"/>
      </w:r>
    </w:p>
    <w:p w:rsidR="00D9407C" w:rsidRDefault="009853FA" w:rsidP="00574879">
      <w:pPr>
        <w:pStyle w:val="BodyText"/>
        <w:jc w:val="both"/>
        <w:rPr>
          <w:ins w:id="81" w:author="Elise Pendall" w:date="2017-06-01T14:58:00Z"/>
        </w:rPr>
      </w:pPr>
      <w:del w:id="82" w:author="Elise Pendall" w:date="2017-06-01T14:52:00Z">
        <w:r w:rsidDel="00D9407C">
          <w:delText xml:space="preserve">However, a number of studies reported a recent increase in </w:delText>
        </w:r>
        <w:commentRangeStart w:id="83"/>
        <w:r w:rsidDel="00D9407C">
          <w:delText>m</w:delText>
        </w:r>
      </w:del>
      <w:ins w:id="84" w:author="Elise Pendall" w:date="2017-06-01T14:52:00Z">
        <w:r w:rsidR="00D9407C">
          <w:t>M</w:t>
        </w:r>
      </w:ins>
      <w:r>
        <w:t xml:space="preserve">istletoe abundance </w:t>
      </w:r>
      <w:ins w:id="85" w:author="Elise Pendall" w:date="2017-06-01T14:52:00Z">
        <w:r w:rsidR="00D9407C">
          <w:t xml:space="preserve">has been increasing </w:t>
        </w:r>
      </w:ins>
      <w:r>
        <w:t>within existing distributions (</w:t>
      </w:r>
      <w:proofErr w:type="spellStart"/>
      <w:r>
        <w:t>Dobbertin</w:t>
      </w:r>
      <w:proofErr w:type="spellEnd"/>
      <w:r>
        <w:t xml:space="preserve"> and </w:t>
      </w:r>
      <w:proofErr w:type="spellStart"/>
      <w:r>
        <w:t>Rigling</w:t>
      </w:r>
      <w:proofErr w:type="spellEnd"/>
      <w:r>
        <w:t xml:space="preserve"> 2006, Bowen </w:t>
      </w:r>
      <w:r>
        <w:rPr>
          <w:i/>
        </w:rPr>
        <w:t>et al</w:t>
      </w:r>
      <w:r>
        <w:t xml:space="preserve"> 2009, Turner and Smith 2016), and </w:t>
      </w:r>
      <w:del w:id="86" w:author="Elise Pendall" w:date="2017-06-01T14:53:00Z">
        <w:r w:rsidDel="00D9407C">
          <w:delText xml:space="preserve">increasing evidence emerges that </w:delText>
        </w:r>
      </w:del>
      <w:r>
        <w:t xml:space="preserve">exacerbation in climatic stress </w:t>
      </w:r>
      <w:ins w:id="87" w:author="Elise Pendall" w:date="2017-06-01T14:53:00Z">
        <w:r w:rsidR="00D9407C">
          <w:t xml:space="preserve">has </w:t>
        </w:r>
      </w:ins>
      <w:r>
        <w:t xml:space="preserve">amplified tree mortality rates in mistletoe infested forests (Way 2011, </w:t>
      </w:r>
      <w:proofErr w:type="spellStart"/>
      <w:r>
        <w:t>Dobbertin</w:t>
      </w:r>
      <w:proofErr w:type="spellEnd"/>
      <w:r>
        <w:t xml:space="preserve"> and </w:t>
      </w:r>
      <w:proofErr w:type="spellStart"/>
      <w:r>
        <w:t>Rigling</w:t>
      </w:r>
      <w:proofErr w:type="spellEnd"/>
      <w:r>
        <w:t xml:space="preserve"> 2006, Kolb </w:t>
      </w:r>
      <w:r>
        <w:rPr>
          <w:i/>
        </w:rPr>
        <w:t>et al</w:t>
      </w:r>
      <w:r>
        <w:t xml:space="preserve"> 2016, </w:t>
      </w:r>
      <w:proofErr w:type="spellStart"/>
      <w:r>
        <w:t>Mutlu</w:t>
      </w:r>
      <w:proofErr w:type="spellEnd"/>
      <w:r>
        <w:t xml:space="preserve"> </w:t>
      </w:r>
      <w:r>
        <w:rPr>
          <w:i/>
        </w:rPr>
        <w:t>et al</w:t>
      </w:r>
      <w:r>
        <w:t xml:space="preserve"> 2016, </w:t>
      </w:r>
      <w:proofErr w:type="spellStart"/>
      <w:r>
        <w:t>Sangüesa-Barreda</w:t>
      </w:r>
      <w:proofErr w:type="spellEnd"/>
      <w:r>
        <w:t xml:space="preserve"> </w:t>
      </w:r>
      <w:r>
        <w:rPr>
          <w:i/>
        </w:rPr>
        <w:t>et al</w:t>
      </w:r>
      <w:r>
        <w:t xml:space="preserve"> 2012, </w:t>
      </w:r>
      <w:proofErr w:type="spellStart"/>
      <w:r>
        <w:t>Mathiasen</w:t>
      </w:r>
      <w:proofErr w:type="spellEnd"/>
      <w:r>
        <w:t xml:space="preserve"> </w:t>
      </w:r>
      <w:r>
        <w:rPr>
          <w:i/>
        </w:rPr>
        <w:t>et al</w:t>
      </w:r>
      <w:r>
        <w:t xml:space="preserve"> 1990). </w:t>
      </w:r>
      <w:commentRangeEnd w:id="83"/>
      <w:r w:rsidR="00D9407C">
        <w:rPr>
          <w:rStyle w:val="CommentReference"/>
        </w:rPr>
        <w:commentReference w:id="83"/>
      </w:r>
    </w:p>
    <w:p w:rsidR="00D9407C" w:rsidRDefault="009853FA" w:rsidP="00574879">
      <w:pPr>
        <w:pStyle w:val="BodyText"/>
        <w:jc w:val="both"/>
        <w:rPr>
          <w:ins w:id="88" w:author="Elise Pendall" w:date="2017-06-01T14:53:00Z"/>
        </w:rPr>
      </w:pPr>
      <w:r>
        <w:t xml:space="preserve">Overall, most process-based research focused predominantly on the functional understanding of parasite infestation on the leaf-level scale. </w:t>
      </w:r>
    </w:p>
    <w:p w:rsidR="00FB663D" w:rsidRDefault="009853FA" w:rsidP="00574879">
      <w:pPr>
        <w:pStyle w:val="BodyText"/>
        <w:jc w:val="both"/>
      </w:pPr>
      <w:del w:id="89" w:author="Elise Pendall" w:date="2017-06-01T14:56:00Z">
        <w:r w:rsidDel="00D9407C">
          <w:delText xml:space="preserve">This often presents just a snapshot in time, and </w:delText>
        </w:r>
      </w:del>
      <w:proofErr w:type="gramStart"/>
      <w:r>
        <w:t>we</w:t>
      </w:r>
      <w:proofErr w:type="gramEnd"/>
      <w:r>
        <w:t xml:space="preserve"> are just starting to recognize the </w:t>
      </w:r>
      <w:del w:id="90" w:author="Elise Pendall" w:date="2017-06-01T14:54:00Z">
        <w:r w:rsidDel="00D9407C">
          <w:delText xml:space="preserve">dryad </w:delText>
        </w:r>
      </w:del>
      <w:ins w:id="91" w:author="Elise Pendall" w:date="2017-06-01T14:54:00Z">
        <w:r w:rsidR="00D9407C">
          <w:t>multifunctional</w:t>
        </w:r>
        <w:r w:rsidR="00D9407C">
          <w:t xml:space="preserve"> </w:t>
        </w:r>
      </w:ins>
      <w:r>
        <w:t xml:space="preserve">role of </w:t>
      </w:r>
      <w:del w:id="92" w:author="Elise Pendall" w:date="2017-06-01T14:54:00Z">
        <w:r w:rsidDel="00D9407C">
          <w:delText xml:space="preserve">parasites </w:delText>
        </w:r>
      </w:del>
      <w:ins w:id="93" w:author="Elise Pendall" w:date="2017-06-01T14:54:00Z">
        <w:r w:rsidR="00D9407C">
          <w:t>mistletoe</w:t>
        </w:r>
        <w:r w:rsidR="00D9407C">
          <w:t xml:space="preserve"> </w:t>
        </w:r>
      </w:ins>
      <w:r>
        <w:t xml:space="preserve">in biodiversity through the provision nesting sites and food resources for woodland dependent species (Watson 2002, Napier </w:t>
      </w:r>
      <w:r>
        <w:rPr>
          <w:i/>
        </w:rPr>
        <w:lastRenderedPageBreak/>
        <w:t>et al</w:t>
      </w:r>
      <w:r>
        <w:t xml:space="preserve"> 2014, </w:t>
      </w:r>
      <w:proofErr w:type="spellStart"/>
      <w:r>
        <w:t>Barea</w:t>
      </w:r>
      <w:proofErr w:type="spellEnd"/>
      <w:r>
        <w:t xml:space="preserve"> 2008, Cooney and Watson 2005). The link between </w:t>
      </w:r>
      <w:commentRangeStart w:id="94"/>
      <w:r>
        <w:t xml:space="preserve">both </w:t>
      </w:r>
      <w:commentRangeEnd w:id="94"/>
      <w:r w:rsidR="00D9407C">
        <w:rPr>
          <w:rStyle w:val="CommentReference"/>
        </w:rPr>
        <w:commentReference w:id="94"/>
      </w:r>
      <w:r>
        <w:t xml:space="preserve">is often missing, as we are still limited in our ability of scaling functional relationships to the ecosystem level and in understanding how </w:t>
      </w:r>
      <w:commentRangeStart w:id="95"/>
      <w:r>
        <w:t>changes in functional relationships are regulating biodiversity</w:t>
      </w:r>
      <w:commentRangeEnd w:id="95"/>
      <w:r w:rsidR="00D9407C">
        <w:rPr>
          <w:rStyle w:val="CommentReference"/>
        </w:rPr>
        <w:commentReference w:id="95"/>
      </w:r>
      <w:r>
        <w:t xml:space="preserve">. Thus, </w:t>
      </w:r>
      <w:del w:id="96" w:author="Elise Pendall" w:date="2017-06-01T14:56:00Z">
        <w:r w:rsidDel="00D9407C">
          <w:delText>parasites being</w:delText>
        </w:r>
      </w:del>
      <w:ins w:id="97" w:author="Elise Pendall" w:date="2017-06-01T14:56:00Z">
        <w:r w:rsidR="00D9407C">
          <w:t>the role of mistletoe as a</w:t>
        </w:r>
      </w:ins>
      <w:r>
        <w:t xml:space="preserve"> friend</w:t>
      </w:r>
      <w:del w:id="98" w:author="Elise Pendall" w:date="2017-06-01T14:56:00Z">
        <w:r w:rsidDel="00D9407C">
          <w:delText>s</w:delText>
        </w:r>
      </w:del>
      <w:r>
        <w:t xml:space="preserve"> or foe</w:t>
      </w:r>
      <w:del w:id="99" w:author="Elise Pendall" w:date="2017-06-01T14:56:00Z">
        <w:r w:rsidDel="00D9407C">
          <w:delText>s</w:delText>
        </w:r>
      </w:del>
      <w:r>
        <w:t xml:space="preserve"> depends on the respective research focus, so we consider it necessary to reconcile mistletoe infestation </w:t>
      </w:r>
      <w:commentRangeStart w:id="100"/>
      <w:r>
        <w:t>in a holistic approach to assess</w:t>
      </w:r>
      <w:del w:id="101" w:author="Elise Pendall" w:date="2017-06-01T15:01:00Z">
        <w:r w:rsidDel="006B5367">
          <w:delText>es</w:delText>
        </w:r>
      </w:del>
      <w:r>
        <w:t xml:space="preserve"> the winners and losers of parasite infection under a changing climate</w:t>
      </w:r>
      <w:commentRangeEnd w:id="100"/>
      <w:r w:rsidR="006B5367">
        <w:rPr>
          <w:rStyle w:val="CommentReference"/>
        </w:rPr>
        <w:commentReference w:id="100"/>
      </w:r>
      <w:r>
        <w:t>.</w:t>
      </w:r>
    </w:p>
    <w:p w:rsidR="00FB663D" w:rsidRDefault="009853FA" w:rsidP="00574879">
      <w:pPr>
        <w:pStyle w:val="Heading2"/>
        <w:jc w:val="both"/>
      </w:pPr>
      <w:bookmarkStart w:id="102" w:name="modifications-of-functional-processes-th"/>
      <w:bookmarkEnd w:id="102"/>
      <w:r>
        <w:t xml:space="preserve">Modifications of </w:t>
      </w:r>
      <w:del w:id="103" w:author="Elise Pendall" w:date="2017-06-01T15:07:00Z">
        <w:r w:rsidDel="007A5934">
          <w:delText>functional processes</w:delText>
        </w:r>
      </w:del>
      <w:ins w:id="104" w:author="Elise Pendall" w:date="2017-06-01T15:07:00Z">
        <w:r w:rsidR="007A5934">
          <w:t>leaf-to-ecosystem functioning</w:t>
        </w:r>
      </w:ins>
      <w:r>
        <w:t xml:space="preserve"> through mistletoe infestation</w:t>
      </w:r>
    </w:p>
    <w:p w:rsidR="00FB663D" w:rsidRDefault="009853FA" w:rsidP="00574879">
      <w:pPr>
        <w:jc w:val="both"/>
      </w:pPr>
      <w:r>
        <w:t xml:space="preserve">Mistletoes have been studied across a large range of ecosystems (see e.g. </w:t>
      </w:r>
      <w:proofErr w:type="spellStart"/>
      <w:r>
        <w:t>Mathiasen</w:t>
      </w:r>
      <w:proofErr w:type="spellEnd"/>
      <w:r>
        <w:t xml:space="preserve"> </w:t>
      </w:r>
      <w:r>
        <w:rPr>
          <w:i/>
        </w:rPr>
        <w:t>et al</w:t>
      </w:r>
      <w:r>
        <w:t xml:space="preserve"> 2008, Bell and Adams 2011), and the process of host infection is similar for all mistletoes: the mistletoe attaches to a branch and taps into the xylem of the host tree. When mistletoes are well established they can </w:t>
      </w:r>
      <w:del w:id="105" w:author="Elise Pendall" w:date="2017-06-01T15:03:00Z">
        <w:r w:rsidDel="006B5367">
          <w:delText xml:space="preserve">notably </w:delText>
        </w:r>
      </w:del>
      <w:ins w:id="106" w:author="Elise Pendall" w:date="2017-06-01T15:03:00Z">
        <w:r w:rsidR="006B5367">
          <w:t>significantly</w:t>
        </w:r>
        <w:r w:rsidR="006B5367">
          <w:t xml:space="preserve"> </w:t>
        </w:r>
      </w:ins>
      <w:r>
        <w:t>modify the functional processes of the host tree</w:t>
      </w:r>
      <w:ins w:id="107" w:author="Elise Pendall" w:date="2017-06-01T15:04:00Z">
        <w:r w:rsidR="006B5367">
          <w:t>;</w:t>
        </w:r>
      </w:ins>
      <w:del w:id="108" w:author="Elise Pendall" w:date="2017-06-01T15:04:00Z">
        <w:r w:rsidDel="006B5367">
          <w:delText>, and</w:delText>
        </w:r>
      </w:del>
      <w:r>
        <w:t xml:space="preserve"> the links between the carbon, nutrient, water and energy cycle</w:t>
      </w:r>
      <w:ins w:id="109" w:author="Elise Pendall" w:date="2017-06-01T15:04:00Z">
        <w:r w:rsidR="006B5367">
          <w:t>s</w:t>
        </w:r>
      </w:ins>
      <w:r>
        <w:t xml:space="preserve"> are conceptualized in Figure 1.</w:t>
      </w:r>
    </w:p>
    <w:p w:rsidR="00FB663D" w:rsidRDefault="009853FA" w:rsidP="00574879">
      <w:pPr>
        <w:jc w:val="both"/>
      </w:pPr>
      <w:r>
        <w:rPr>
          <w:noProof/>
          <w:lang w:val="en-AU" w:eastAsia="en-AU"/>
        </w:rPr>
        <w:drawing>
          <wp:inline distT="0" distB="0" distL="0" distR="0" wp14:anchorId="679F3B6F" wp14:editId="62B809BB">
            <wp:extent cx="5943600" cy="2640064"/>
            <wp:effectExtent l="0" t="0" r="0" b="0"/>
            <wp:docPr id="1" name="Picture" descr="Figure 1. Comparison betweent the modification of functional relationships at the parasite and a eucalypt host and how these affect the nitrogen, carbon, water and energy cycles. Note that this figure is a simplification to conceptualize the process changes at the host (left side) and at the parasite (right side) of a moderatly infested tree with ca. 50% parasite and 50% host foliage remaining, while in reality the mistletoe brooms will be mixed within the host's canopy. Abbreviations are as follows: NEP=Net ecosystem productivity, A=Assimilation, PSN=Photosynthesis, gs=Stomatal conductance, RE=Ecosystem respiration, E=Evaporation, T=Transpiration, Ei=Interception loss, ET=Evapotranspiration, H=Sensible heat flux, LE=Latent heat flux, BR=Bowen ratio, CUE=Carbon use efficiency, WUE=Water use efficiency."/>
            <wp:cNvGraphicFramePr/>
            <a:graphic xmlns:a="http://schemas.openxmlformats.org/drawingml/2006/main">
              <a:graphicData uri="http://schemas.openxmlformats.org/drawingml/2006/picture">
                <pic:pic xmlns:pic="http://schemas.openxmlformats.org/drawingml/2006/picture">
                  <pic:nvPicPr>
                    <pic:cNvPr id="0" name="Picture" descr="../output/Figure2e.png"/>
                    <pic:cNvPicPr>
                      <a:picLocks noChangeAspect="1" noChangeArrowheads="1"/>
                    </pic:cNvPicPr>
                  </pic:nvPicPr>
                  <pic:blipFill>
                    <a:blip r:embed="rId10"/>
                    <a:stretch>
                      <a:fillRect/>
                    </a:stretch>
                  </pic:blipFill>
                  <pic:spPr bwMode="auto">
                    <a:xfrm>
                      <a:off x="0" y="0"/>
                      <a:ext cx="5943600" cy="2640064"/>
                    </a:xfrm>
                    <a:prstGeom prst="rect">
                      <a:avLst/>
                    </a:prstGeom>
                    <a:noFill/>
                    <a:ln w="9525">
                      <a:noFill/>
                      <a:headEnd/>
                      <a:tailEnd/>
                    </a:ln>
                  </pic:spPr>
                </pic:pic>
              </a:graphicData>
            </a:graphic>
          </wp:inline>
        </w:drawing>
      </w:r>
    </w:p>
    <w:p w:rsidR="00FB663D" w:rsidRDefault="009853FA" w:rsidP="00574879">
      <w:pPr>
        <w:pStyle w:val="ImageCaption"/>
        <w:jc w:val="both"/>
      </w:pPr>
      <w:proofErr w:type="gramStart"/>
      <w:r>
        <w:t>Figure 1.</w:t>
      </w:r>
      <w:proofErr w:type="gramEnd"/>
      <w:r>
        <w:t xml:space="preserve"> </w:t>
      </w:r>
      <w:proofErr w:type="gramStart"/>
      <w:r>
        <w:t xml:space="preserve">Comparison </w:t>
      </w:r>
      <w:proofErr w:type="spellStart"/>
      <w:r>
        <w:t>betweent</w:t>
      </w:r>
      <w:proofErr w:type="spellEnd"/>
      <w:r>
        <w:t xml:space="preserve"> the modification of functional relationships </w:t>
      </w:r>
      <w:del w:id="110" w:author="Elise Pendall" w:date="2017-06-01T15:05:00Z">
        <w:r w:rsidDel="006B5367">
          <w:delText xml:space="preserve">at </w:delText>
        </w:r>
      </w:del>
      <w:ins w:id="111" w:author="Elise Pendall" w:date="2017-06-01T15:05:00Z">
        <w:r w:rsidR="006B5367">
          <w:t>of</w:t>
        </w:r>
        <w:r w:rsidR="006B5367">
          <w:t xml:space="preserve"> </w:t>
        </w:r>
      </w:ins>
      <w:r>
        <w:t>the parasite and a eucalypt host and how these affect the nitrogen, carbon, water and energy cycles.</w:t>
      </w:r>
      <w:proofErr w:type="gramEnd"/>
      <w:r>
        <w:t xml:space="preserve"> Note that this figure is a simplification to conceptualize the process changes at the host (left side) and at the </w:t>
      </w:r>
      <w:r>
        <w:lastRenderedPageBreak/>
        <w:t>parasite (right side) of a moderat</w:t>
      </w:r>
      <w:ins w:id="112" w:author="Elise Pendall" w:date="2017-06-01T15:04:00Z">
        <w:r w:rsidR="006B5367">
          <w:t>e</w:t>
        </w:r>
      </w:ins>
      <w:r>
        <w:t xml:space="preserve">ly infested tree with ca. 50% parasite and 50% host foliage remaining, while in reality the mistletoe brooms will be mixed within the host's canopy. Abbreviations are as follows: NEP=Net ecosystem productivity, A=Assimilation, PSN=Photosynthesis, </w:t>
      </w:r>
      <w:proofErr w:type="spellStart"/>
      <w:r>
        <w:t>gs</w:t>
      </w:r>
      <w:proofErr w:type="spellEnd"/>
      <w:r>
        <w:t xml:space="preserve">=Stomatal conductance, RE=Ecosystem respiration, E=Evaporation, T=Transpiration, </w:t>
      </w:r>
      <w:proofErr w:type="spellStart"/>
      <w:r>
        <w:t>Ei</w:t>
      </w:r>
      <w:proofErr w:type="spellEnd"/>
      <w:r>
        <w:t>=Interception loss, ET=Evapotranspiration, H=Sensible heat flux, LE=Latent heat flux, BR=Bowen ratio, CUE=Carbon use efficiency, WUE=Water use efficiency.</w:t>
      </w:r>
    </w:p>
    <w:p w:rsidR="00FB663D" w:rsidRDefault="009853FA" w:rsidP="00574879">
      <w:pPr>
        <w:pStyle w:val="Heading3"/>
        <w:jc w:val="both"/>
      </w:pPr>
      <w:bookmarkStart w:id="113" w:name="carbon-and-nitrogen-cycling"/>
      <w:bookmarkEnd w:id="113"/>
      <w:r>
        <w:t>Carbon and nitrogen cycling</w:t>
      </w:r>
    </w:p>
    <w:p w:rsidR="00FB663D" w:rsidRDefault="009853FA" w:rsidP="00574879">
      <w:pPr>
        <w:jc w:val="both"/>
      </w:pPr>
      <w:r>
        <w:t xml:space="preserve">Among the most obvious effects on mistletoe infected stands are reductions in stand basal area and stand volume, which are the result of retarded growth rates of infected trees (Carnegie </w:t>
      </w:r>
      <w:r>
        <w:rPr>
          <w:i/>
        </w:rPr>
        <w:t>et al</w:t>
      </w:r>
      <w:r>
        <w:t xml:space="preserve"> 2009, Reid </w:t>
      </w:r>
      <w:r>
        <w:rPr>
          <w:i/>
        </w:rPr>
        <w:t>et al</w:t>
      </w:r>
      <w:r>
        <w:t xml:space="preserve"> 1994, </w:t>
      </w:r>
      <w:proofErr w:type="spellStart"/>
      <w:r>
        <w:t>Sangüesa-Barreda</w:t>
      </w:r>
      <w:proofErr w:type="spellEnd"/>
      <w:r>
        <w:t xml:space="preserve"> </w:t>
      </w:r>
      <w:r>
        <w:rPr>
          <w:i/>
        </w:rPr>
        <w:t>et al</w:t>
      </w:r>
      <w:r>
        <w:t xml:space="preserve"> 2012). While mistletoe leaves are capable of photosynthesizing and producing basic sugars, they have typically lower photosynthesis rates than their hosts, and </w:t>
      </w:r>
      <w:del w:id="114" w:author="Elise Pendall" w:date="2017-06-01T15:06:00Z">
        <w:r w:rsidDel="007A5934">
          <w:delText xml:space="preserve">they </w:delText>
        </w:r>
      </w:del>
      <w:ins w:id="115" w:author="Elise Pendall" w:date="2017-06-01T15:06:00Z">
        <w:r w:rsidR="007A5934">
          <w:t>may</w:t>
        </w:r>
        <w:r w:rsidR="007A5934">
          <w:t xml:space="preserve"> </w:t>
        </w:r>
      </w:ins>
      <w:r>
        <w:t xml:space="preserve">acquire large amounts of heterotrophic carbon from the host xylem sap to allow expanding the mistletoe leaf area (Lamont 1983, Matsubara </w:t>
      </w:r>
      <w:r>
        <w:rPr>
          <w:i/>
        </w:rPr>
        <w:t>et al</w:t>
      </w:r>
      <w:r>
        <w:t xml:space="preserve"> 2002, Marshall </w:t>
      </w:r>
      <w:r>
        <w:rPr>
          <w:i/>
        </w:rPr>
        <w:t>et al</w:t>
      </w:r>
      <w:r>
        <w:t xml:space="preserve"> 1994, </w:t>
      </w:r>
      <w:proofErr w:type="spellStart"/>
      <w:r>
        <w:t>Mathiasen</w:t>
      </w:r>
      <w:proofErr w:type="spellEnd"/>
      <w:r>
        <w:t xml:space="preserve"> </w:t>
      </w:r>
      <w:r>
        <w:rPr>
          <w:i/>
        </w:rPr>
        <w:t>et al</w:t>
      </w:r>
      <w:r>
        <w:t xml:space="preserve"> 2008). This reduces carbon availability for the host tree, which is typically compensated with reduced growth rates and reductions in host leaf biomass (</w:t>
      </w:r>
      <w:proofErr w:type="spellStart"/>
      <w:r>
        <w:t>Raftoyannis</w:t>
      </w:r>
      <w:proofErr w:type="spellEnd"/>
      <w:r>
        <w:t xml:space="preserve"> </w:t>
      </w:r>
      <w:r>
        <w:rPr>
          <w:i/>
        </w:rPr>
        <w:t>et al</w:t>
      </w:r>
      <w:r>
        <w:t xml:space="preserve"> 2015, </w:t>
      </w:r>
      <w:proofErr w:type="spellStart"/>
      <w:r>
        <w:t>Meinzer</w:t>
      </w:r>
      <w:proofErr w:type="spellEnd"/>
      <w:r>
        <w:t xml:space="preserve"> </w:t>
      </w:r>
      <w:r>
        <w:rPr>
          <w:i/>
        </w:rPr>
        <w:t>et al</w:t>
      </w:r>
      <w:r>
        <w:t xml:space="preserve"> 2004, </w:t>
      </w:r>
      <w:proofErr w:type="spellStart"/>
      <w:r>
        <w:t>Agne</w:t>
      </w:r>
      <w:proofErr w:type="spellEnd"/>
      <w:r>
        <w:t xml:space="preserve"> </w:t>
      </w:r>
      <w:r>
        <w:rPr>
          <w:i/>
        </w:rPr>
        <w:t>et al</w:t>
      </w:r>
      <w:r>
        <w:t xml:space="preserve"> 2014, </w:t>
      </w:r>
      <w:proofErr w:type="spellStart"/>
      <w:r>
        <w:t>Rigling</w:t>
      </w:r>
      <w:proofErr w:type="spellEnd"/>
      <w:r>
        <w:t xml:space="preserve"> </w:t>
      </w:r>
      <w:r>
        <w:rPr>
          <w:i/>
        </w:rPr>
        <w:t>et al</w:t>
      </w:r>
      <w:r>
        <w:t xml:space="preserve"> 2010). Such degradations of the host canopy will further reduce carbon assimilation rates</w:t>
      </w:r>
      <w:del w:id="116" w:author="Elise Pendall" w:date="2017-06-01T15:10:00Z">
        <w:r w:rsidDel="00F239AB">
          <w:delText>, primary productivity</w:delText>
        </w:r>
      </w:del>
      <w:r>
        <w:t xml:space="preserve"> and </w:t>
      </w:r>
      <w:ins w:id="117" w:author="Elise Pendall" w:date="2017-06-01T15:10:00Z">
        <w:r w:rsidR="00F239AB">
          <w:t xml:space="preserve">deplete </w:t>
        </w:r>
      </w:ins>
      <w:del w:id="118" w:author="Elise Pendall" w:date="2017-06-01T15:10:00Z">
        <w:r w:rsidDel="00F239AB">
          <w:delText xml:space="preserve">increase the depletion of the </w:delText>
        </w:r>
      </w:del>
      <w:r>
        <w:t>non</w:t>
      </w:r>
      <w:ins w:id="119" w:author="Elise Pendall" w:date="2017-06-01T15:09:00Z">
        <w:r w:rsidR="00F239AB">
          <w:t>-</w:t>
        </w:r>
      </w:ins>
      <w:del w:id="120" w:author="Elise Pendall" w:date="2017-06-01T15:09:00Z">
        <w:r w:rsidDel="00F239AB">
          <w:delText xml:space="preserve"> </w:delText>
        </w:r>
      </w:del>
      <w:r>
        <w:t xml:space="preserve">structural carbohydrate reserves of the host tree (Yan </w:t>
      </w:r>
      <w:r>
        <w:rPr>
          <w:i/>
        </w:rPr>
        <w:t>et al</w:t>
      </w:r>
      <w:r>
        <w:t xml:space="preserve"> 2016, </w:t>
      </w:r>
      <w:proofErr w:type="spellStart"/>
      <w:r>
        <w:t>Rigling</w:t>
      </w:r>
      <w:proofErr w:type="spellEnd"/>
      <w:r>
        <w:t xml:space="preserve"> </w:t>
      </w:r>
      <w:r>
        <w:rPr>
          <w:i/>
        </w:rPr>
        <w:t>et al</w:t>
      </w:r>
      <w:r>
        <w:t xml:space="preserve"> 2010).</w:t>
      </w:r>
    </w:p>
    <w:p w:rsidR="00FB663D" w:rsidRDefault="009853FA" w:rsidP="00574879">
      <w:pPr>
        <w:pStyle w:val="BodyText"/>
        <w:jc w:val="both"/>
      </w:pPr>
      <w:del w:id="121" w:author="Elise Pendall" w:date="2017-06-01T15:10:00Z">
        <w:r w:rsidDel="00F239AB">
          <w:delText>The carbon and the nutrient cycle are closely coupled, as</w:delText>
        </w:r>
      </w:del>
      <w:ins w:id="122" w:author="Elise Pendall" w:date="2017-06-01T15:10:00Z">
        <w:r w:rsidR="00F239AB">
          <w:t>Because of their fast growth rates and short leaf lifespan</w:t>
        </w:r>
      </w:ins>
      <w:ins w:id="123" w:author="Elise Pendall" w:date="2017-06-01T15:11:00Z">
        <w:r w:rsidR="00F239AB">
          <w:t xml:space="preserve"> (refs)</w:t>
        </w:r>
      </w:ins>
      <w:ins w:id="124" w:author="Elise Pendall" w:date="2017-06-01T15:10:00Z">
        <w:r w:rsidR="00F239AB">
          <w:t>,</w:t>
        </w:r>
      </w:ins>
      <w:r>
        <w:t xml:space="preserve"> mistletoes also deprive the host of its nutrients which are then accumulated in the parasite leaves (</w:t>
      </w:r>
      <w:proofErr w:type="spellStart"/>
      <w:r>
        <w:t>Galiano</w:t>
      </w:r>
      <w:proofErr w:type="spellEnd"/>
      <w:r>
        <w:t xml:space="preserve"> </w:t>
      </w:r>
      <w:r>
        <w:rPr>
          <w:i/>
        </w:rPr>
        <w:t>et al</w:t>
      </w:r>
      <w:r>
        <w:t xml:space="preserve"> 2011, March and Watson 2010). </w:t>
      </w:r>
      <w:del w:id="125" w:author="Elise Pendall" w:date="2017-06-01T15:11:00Z">
        <w:r w:rsidDel="003B751E">
          <w:delText xml:space="preserve">Mistletoe presence increases the cycling of dead matter through either degrading </w:delText>
        </w:r>
        <w:r w:rsidDel="003B751E">
          <w:lastRenderedPageBreak/>
          <w:delText xml:space="preserve">the canopy of the host or through faster turnover rates of mistletoe leaves, especially in evergreen trees where leaves have a multi-year lifespan. </w:delText>
        </w:r>
      </w:del>
      <w:r>
        <w:t xml:space="preserve">However, an increase in nutrient-rich mistletoe litter </w:t>
      </w:r>
      <w:ins w:id="126" w:author="Elise Pendall" w:date="2017-06-01T15:13:00Z">
        <w:r w:rsidR="003B751E">
          <w:t xml:space="preserve">deposition </w:t>
        </w:r>
      </w:ins>
      <w:del w:id="127" w:author="Elise Pendall" w:date="2017-06-01T15:12:00Z">
        <w:r w:rsidDel="003B751E">
          <w:delText xml:space="preserve">turnover </w:delText>
        </w:r>
      </w:del>
      <w:r>
        <w:t xml:space="preserve">has a fertilization effect on the soil by enhancing decomposition rates through </w:t>
      </w:r>
      <w:ins w:id="128" w:author="Elise Pendall" w:date="2017-06-01T15:12:00Z">
        <w:r w:rsidR="003B751E">
          <w:t>high-</w:t>
        </w:r>
      </w:ins>
      <w:r>
        <w:t xml:space="preserve">quality substrate provision that increases microbial activity and microbial community size (March and Watson 2007, </w:t>
      </w:r>
      <w:proofErr w:type="spellStart"/>
      <w:r>
        <w:t>Mellado</w:t>
      </w:r>
      <w:proofErr w:type="spellEnd"/>
      <w:r>
        <w:t xml:space="preserve"> </w:t>
      </w:r>
      <w:r>
        <w:rPr>
          <w:i/>
        </w:rPr>
        <w:t>et al</w:t>
      </w:r>
      <w:r>
        <w:t xml:space="preserve"> 2016). This, in combination with increased light penetration, increases soil carbon and nitrogen cycling and </w:t>
      </w:r>
      <w:commentRangeStart w:id="129"/>
      <w:ins w:id="130" w:author="Elise Pendall" w:date="2017-06-01T15:13:00Z">
        <w:r w:rsidR="003B751E">
          <w:t xml:space="preserve">may </w:t>
        </w:r>
      </w:ins>
      <w:r>
        <w:t>boost</w:t>
      </w:r>
      <w:del w:id="131" w:author="Elise Pendall" w:date="2017-06-01T15:13:00Z">
        <w:r w:rsidDel="003B751E">
          <w:delText>s</w:delText>
        </w:r>
      </w:del>
      <w:r>
        <w:t xml:space="preserve"> productivity by </w:t>
      </w:r>
      <w:del w:id="132" w:author="Elise Pendall" w:date="2017-06-01T15:13:00Z">
        <w:r w:rsidDel="003B751E">
          <w:delText xml:space="preserve">notably </w:delText>
        </w:r>
      </w:del>
      <w:r>
        <w:t>increasing understor</w:t>
      </w:r>
      <w:del w:id="133" w:author="Elise Pendall" w:date="2017-06-01T15:13:00Z">
        <w:r w:rsidDel="003B751E">
          <w:delText>e</w:delText>
        </w:r>
      </w:del>
      <w:r>
        <w:t xml:space="preserve">y species richness </w:t>
      </w:r>
      <w:commentRangeEnd w:id="129"/>
      <w:r w:rsidR="003B751E">
        <w:rPr>
          <w:rStyle w:val="CommentReference"/>
        </w:rPr>
        <w:commentReference w:id="129"/>
      </w:r>
      <w:r>
        <w:t xml:space="preserve">(March and Watson 2007, Watson 2009). </w:t>
      </w:r>
      <w:del w:id="134" w:author="Elise Pendall" w:date="2017-06-01T15:14:00Z">
        <w:r w:rsidDel="003B751E">
          <w:delText>Hence</w:delText>
        </w:r>
      </w:del>
      <w:ins w:id="135" w:author="Elise Pendall" w:date="2017-06-01T15:14:00Z">
        <w:r w:rsidR="003B751E">
          <w:t>We speculate that</w:t>
        </w:r>
      </w:ins>
      <w:del w:id="136" w:author="Elise Pendall" w:date="2017-06-01T15:14:00Z">
        <w:r w:rsidDel="003B751E">
          <w:delText>,</w:delText>
        </w:r>
      </w:del>
      <w:r>
        <w:t xml:space="preserve"> mistletoe infestation </w:t>
      </w:r>
      <w:del w:id="137" w:author="Elise Pendall" w:date="2017-06-01T15:14:00Z">
        <w:r w:rsidDel="003B751E">
          <w:delText>indicates an increased</w:delText>
        </w:r>
      </w:del>
      <w:ins w:id="138" w:author="Elise Pendall" w:date="2017-06-01T15:14:00Z">
        <w:r w:rsidR="003B751E">
          <w:t>may enhance</w:t>
        </w:r>
      </w:ins>
      <w:r>
        <w:t xml:space="preserve"> microbial carbon use efficiency (CUE) </w:t>
      </w:r>
      <w:del w:id="139" w:author="Elise Pendall" w:date="2017-06-01T15:14:00Z">
        <w:r w:rsidDel="003B751E">
          <w:delText>albeit likely</w:delText>
        </w:r>
      </w:del>
      <w:ins w:id="140" w:author="Elise Pendall" w:date="2017-06-01T15:14:00Z">
        <w:r w:rsidR="003B751E">
          <w:t>and lead to</w:t>
        </w:r>
      </w:ins>
      <w:r>
        <w:t xml:space="preserve"> increases in soil respiration through either increased light penetration (host) or increased microbial activity (parasite)</w:t>
      </w:r>
      <w:ins w:id="141" w:author="Elise Pendall" w:date="2017-06-01T15:15:00Z">
        <w:r w:rsidR="003B751E">
          <w:t xml:space="preserve"> (Figure 1)</w:t>
        </w:r>
      </w:ins>
      <w:r>
        <w:t>.</w:t>
      </w:r>
      <w:ins w:id="142" w:author="Elise Pendall" w:date="2017-06-01T15:15:00Z">
        <w:r w:rsidR="003B751E">
          <w:t xml:space="preserve"> </w:t>
        </w:r>
      </w:ins>
    </w:p>
    <w:p w:rsidR="00FB663D" w:rsidRDefault="009853FA" w:rsidP="00574879">
      <w:pPr>
        <w:pStyle w:val="Heading3"/>
        <w:jc w:val="both"/>
      </w:pPr>
      <w:bookmarkStart w:id="143" w:name="water-and-energy-cycling"/>
      <w:bookmarkEnd w:id="143"/>
      <w:commentRangeStart w:id="144"/>
      <w:r>
        <w:t>Water and energy cycling</w:t>
      </w:r>
      <w:commentRangeEnd w:id="144"/>
      <w:r w:rsidR="00EB633B">
        <w:rPr>
          <w:rStyle w:val="CommentReference"/>
          <w:rFonts w:eastAsiaTheme="minorEastAsia" w:cs="Times New Roman"/>
          <w:b w:val="0"/>
          <w:bCs w:val="0"/>
        </w:rPr>
        <w:commentReference w:id="144"/>
      </w:r>
    </w:p>
    <w:p w:rsidR="00FB663D" w:rsidRDefault="009853FA" w:rsidP="00574879">
      <w:pPr>
        <w:jc w:val="both"/>
      </w:pPr>
      <w:r>
        <w:t>In order to acquire carbon, water and nutrients from the host, mistletoe leaves generally maintain lower xylem water potentials than host leaves (</w:t>
      </w:r>
      <w:proofErr w:type="spellStart"/>
      <w:r>
        <w:t>Ehleringer</w:t>
      </w:r>
      <w:proofErr w:type="spellEnd"/>
      <w:r>
        <w:t xml:space="preserve"> </w:t>
      </w:r>
      <w:r>
        <w:rPr>
          <w:i/>
        </w:rPr>
        <w:t>et al</w:t>
      </w:r>
      <w:r>
        <w:t xml:space="preserve"> 1985, Pate 2001, Strong and Bannister 2002). To achieve this mistletoes increase their stomatal conductance and maintain higher transpiration rates than the host leaves (Canyon and Hill 1997, </w:t>
      </w:r>
      <w:proofErr w:type="spellStart"/>
      <w:r>
        <w:t>Cernusak</w:t>
      </w:r>
      <w:proofErr w:type="spellEnd"/>
      <w:r>
        <w:t xml:space="preserve"> </w:t>
      </w:r>
      <w:r>
        <w:rPr>
          <w:i/>
        </w:rPr>
        <w:t>et al</w:t>
      </w:r>
      <w:r>
        <w:t xml:space="preserve"> 2004, Marshall </w:t>
      </w:r>
      <w:r>
        <w:rPr>
          <w:i/>
        </w:rPr>
        <w:t>et al</w:t>
      </w:r>
      <w:r>
        <w:t xml:space="preserve"> 1994, Davidson </w:t>
      </w:r>
      <w:r>
        <w:rPr>
          <w:i/>
        </w:rPr>
        <w:t>et al</w:t>
      </w:r>
      <w:r>
        <w:t xml:space="preserve"> 1989). Continuous sap-flow measurements in </w:t>
      </w:r>
      <w:proofErr w:type="spellStart"/>
      <w:r w:rsidRPr="00EB633B">
        <w:rPr>
          <w:i/>
          <w:rPrChange w:id="145" w:author="Elise Pendall" w:date="2017-06-01T16:39:00Z">
            <w:rPr/>
          </w:rPrChange>
        </w:rPr>
        <w:t>Pinus</w:t>
      </w:r>
      <w:proofErr w:type="spellEnd"/>
      <w:r w:rsidRPr="00EB633B">
        <w:rPr>
          <w:i/>
          <w:rPrChange w:id="146" w:author="Elise Pendall" w:date="2017-06-01T16:39:00Z">
            <w:rPr/>
          </w:rPrChange>
        </w:rPr>
        <w:t xml:space="preserve"> </w:t>
      </w:r>
      <w:proofErr w:type="spellStart"/>
      <w:r w:rsidRPr="00EB633B">
        <w:rPr>
          <w:i/>
          <w:rPrChange w:id="147" w:author="Elise Pendall" w:date="2017-06-01T16:39:00Z">
            <w:rPr/>
          </w:rPrChange>
        </w:rPr>
        <w:t>sylvestris</w:t>
      </w:r>
      <w:proofErr w:type="spellEnd"/>
      <w:r>
        <w:t xml:space="preserve"> trees revealed that the host trees compensate for the additional water loss by reducing host transpiration rates via stomatal regulation (</w:t>
      </w:r>
      <w:proofErr w:type="spellStart"/>
      <w:r>
        <w:t>Zweifel</w:t>
      </w:r>
      <w:proofErr w:type="spellEnd"/>
      <w:r>
        <w:t xml:space="preserve"> </w:t>
      </w:r>
      <w:r>
        <w:rPr>
          <w:i/>
        </w:rPr>
        <w:t>et al</w:t>
      </w:r>
      <w:r>
        <w:t xml:space="preserve"> 2012). Thus, along with reduced photosynthetic rates of the parasite, </w:t>
      </w:r>
      <w:proofErr w:type="gramStart"/>
      <w:r>
        <w:t>this results</w:t>
      </w:r>
      <w:proofErr w:type="gramEnd"/>
      <w:r>
        <w:t xml:space="preserve"> in a markedly decreased water use efficiency (WUE) of mistletoes compared to their hosts (Davidson and Pate 1992, </w:t>
      </w:r>
      <w:proofErr w:type="spellStart"/>
      <w:r>
        <w:t>Sangüesa-Barreda</w:t>
      </w:r>
      <w:proofErr w:type="spellEnd"/>
      <w:r>
        <w:t xml:space="preserve"> </w:t>
      </w:r>
      <w:r>
        <w:rPr>
          <w:i/>
        </w:rPr>
        <w:t>et al</w:t>
      </w:r>
      <w:r>
        <w:t xml:space="preserve"> 2013, Miller </w:t>
      </w:r>
      <w:r>
        <w:rPr>
          <w:i/>
        </w:rPr>
        <w:t>et al</w:t>
      </w:r>
      <w:r>
        <w:t xml:space="preserve"> 2003, </w:t>
      </w:r>
      <w:proofErr w:type="spellStart"/>
      <w:r>
        <w:t>Küppers</w:t>
      </w:r>
      <w:proofErr w:type="spellEnd"/>
      <w:r>
        <w:t xml:space="preserve"> </w:t>
      </w:r>
      <w:r>
        <w:rPr>
          <w:i/>
        </w:rPr>
        <w:t>et al</w:t>
      </w:r>
      <w:r>
        <w:t xml:space="preserve"> 1992). Changes in transpiration rates will likely outweigh changes in soil evaporation rates, which </w:t>
      </w:r>
      <w:del w:id="148" w:author="Elise Pendall" w:date="2017-06-01T16:40:00Z">
        <w:r w:rsidDel="00EB633B">
          <w:delText>are partly anticipated to</w:delText>
        </w:r>
      </w:del>
      <w:ins w:id="149" w:author="Elise Pendall" w:date="2017-06-01T16:40:00Z">
        <w:r w:rsidR="00EB633B">
          <w:t>may</w:t>
        </w:r>
      </w:ins>
      <w:r>
        <w:t xml:space="preserve"> accelerate with increasing light </w:t>
      </w:r>
      <w:r>
        <w:lastRenderedPageBreak/>
        <w:t xml:space="preserve">penetration, or </w:t>
      </w:r>
      <w:del w:id="150" w:author="Elise Pendall" w:date="2017-06-01T16:41:00Z">
        <w:r w:rsidDel="00EB633B">
          <w:delText xml:space="preserve">to </w:delText>
        </w:r>
      </w:del>
      <w:r>
        <w:t xml:space="preserve">decrease with the built up of mistletoe </w:t>
      </w:r>
      <w:del w:id="151" w:author="Elise Pendall" w:date="2017-06-01T16:41:00Z">
        <w:r w:rsidDel="00EB633B">
          <w:delText>biomass</w:delText>
        </w:r>
      </w:del>
      <w:ins w:id="152" w:author="Elise Pendall" w:date="2017-06-01T16:41:00Z">
        <w:r w:rsidR="00EB633B">
          <w:t>leaf litter</w:t>
        </w:r>
      </w:ins>
      <w:r>
        <w:t>. Thus, evapotranspiration is expected to increase with mistletoe infestation but to decrease from the host tree perspective</w:t>
      </w:r>
      <w:ins w:id="153" w:author="Elise Pendall" w:date="2017-06-01T16:41:00Z">
        <w:r w:rsidR="00EB633B">
          <w:t xml:space="preserve"> (Figure 1)</w:t>
        </w:r>
      </w:ins>
      <w:r>
        <w:t>.</w:t>
      </w:r>
    </w:p>
    <w:p w:rsidR="00FB663D" w:rsidRDefault="009853FA" w:rsidP="00574879">
      <w:pPr>
        <w:pStyle w:val="BodyText"/>
        <w:jc w:val="both"/>
      </w:pPr>
      <w:r>
        <w:t xml:space="preserve">Furthermore, modifications in the water cycle with parasite infection will ultimately alter the energy </w:t>
      </w:r>
      <w:del w:id="154" w:author="Elise Pendall" w:date="2017-06-01T16:42:00Z">
        <w:r w:rsidDel="00EB633B">
          <w:delText>cycle</w:delText>
        </w:r>
      </w:del>
      <w:ins w:id="155" w:author="Elise Pendall" w:date="2017-06-01T16:42:00Z">
        <w:r w:rsidR="00EB633B">
          <w:t>balance</w:t>
        </w:r>
      </w:ins>
      <w:r>
        <w:t xml:space="preserve">, since reductions in latent heat flux are counteracted by increases in sensible heat flux. </w:t>
      </w:r>
      <w:commentRangeStart w:id="156"/>
      <w:r>
        <w:t>Thus, we anticipate that mistletoe infection will increase the Bowen ratio due to the inherent and above-mentioned parasitic traits, and to decrease it through modification of the functional processes of the host tree.</w:t>
      </w:r>
      <w:commentRangeEnd w:id="156"/>
      <w:r w:rsidR="00EB633B">
        <w:rPr>
          <w:rStyle w:val="CommentReference"/>
        </w:rPr>
        <w:commentReference w:id="156"/>
      </w:r>
    </w:p>
    <w:p w:rsidR="00FB663D" w:rsidRDefault="009853FA" w:rsidP="00574879">
      <w:pPr>
        <w:pStyle w:val="Heading2"/>
        <w:jc w:val="both"/>
      </w:pPr>
      <w:bookmarkStart w:id="157" w:name="temporal-modifications-of-ecosystem-proc"/>
      <w:bookmarkEnd w:id="157"/>
      <w:r>
        <w:t>Temporal modifications of ecosystem processes through mistletoe infestation</w:t>
      </w:r>
    </w:p>
    <w:p w:rsidR="00FB663D" w:rsidRDefault="009853FA" w:rsidP="00574879">
      <w:pPr>
        <w:jc w:val="both"/>
      </w:pPr>
      <w:del w:id="158" w:author="Elise Pendall" w:date="2017-06-01T16:45:00Z">
        <w:r w:rsidDel="00EB633B">
          <w:delText>In the above paragraph we described the parasite induced functional changes within a snapshot in time when mistletoe occupied about 50% of the canopy. However, m</w:delText>
        </w:r>
      </w:del>
      <w:ins w:id="159" w:author="Elise Pendall" w:date="2017-06-01T16:45:00Z">
        <w:r w:rsidR="00EB633B">
          <w:t>M</w:t>
        </w:r>
      </w:ins>
      <w:r>
        <w:t>istletoe infection is a dynamic process that continuously modifies stand dynamics over time with progressively increasing infection rates</w:t>
      </w:r>
      <w:ins w:id="160" w:author="Elise Pendall" w:date="2017-06-01T16:46:00Z">
        <w:r w:rsidR="00EB633B">
          <w:t xml:space="preserve">, potentially leading to </w:t>
        </w:r>
        <w:commentRangeStart w:id="161"/>
        <w:r w:rsidR="00EB633B">
          <w:t>tree mortality</w:t>
        </w:r>
        <w:commentRangeEnd w:id="161"/>
        <w:r w:rsidR="00EB633B">
          <w:rPr>
            <w:rStyle w:val="CommentReference"/>
          </w:rPr>
          <w:commentReference w:id="161"/>
        </w:r>
      </w:ins>
      <w:r>
        <w:t>. The process changes during the parasitic life cycle and their impact</w:t>
      </w:r>
      <w:ins w:id="162" w:author="Elise Pendall" w:date="2017-06-01T16:49:00Z">
        <w:r w:rsidR="00EB633B">
          <w:t>s</w:t>
        </w:r>
      </w:ins>
      <w:r>
        <w:t xml:space="preserve"> from branch to stand dynamics are summarized in Figure 2.</w:t>
      </w:r>
    </w:p>
    <w:p w:rsidR="00FB663D" w:rsidRDefault="009853FA" w:rsidP="00574879">
      <w:pPr>
        <w:jc w:val="both"/>
      </w:pPr>
      <w:r>
        <w:rPr>
          <w:noProof/>
          <w:lang w:val="en-AU" w:eastAsia="en-AU"/>
        </w:rPr>
        <w:lastRenderedPageBreak/>
        <w:drawing>
          <wp:inline distT="0" distB="0" distL="0" distR="0" wp14:anchorId="428A157C" wp14:editId="466715CE">
            <wp:extent cx="5943600" cy="3979627"/>
            <wp:effectExtent l="0" t="0" r="0" b="0"/>
            <wp:docPr id="2" name="Picture" descr="Figure 2. Conceptual figure indicating the temporal dynamics of mistletoe infection from the branch to the ecosystem level with a focus on tree phsysiology, matter and energy fluxes, and floral and faunal diversity."/>
            <wp:cNvGraphicFramePr/>
            <a:graphic xmlns:a="http://schemas.openxmlformats.org/drawingml/2006/main">
              <a:graphicData uri="http://schemas.openxmlformats.org/drawingml/2006/picture">
                <pic:pic xmlns:pic="http://schemas.openxmlformats.org/drawingml/2006/picture">
                  <pic:nvPicPr>
                    <pic:cNvPr id="0" name="Picture" descr="..\output\Figure1b.png"/>
                    <pic:cNvPicPr>
                      <a:picLocks noChangeAspect="1" noChangeArrowheads="1"/>
                    </pic:cNvPicPr>
                  </pic:nvPicPr>
                  <pic:blipFill>
                    <a:blip r:embed="rId11"/>
                    <a:stretch>
                      <a:fillRect/>
                    </a:stretch>
                  </pic:blipFill>
                  <pic:spPr bwMode="auto">
                    <a:xfrm>
                      <a:off x="0" y="0"/>
                      <a:ext cx="5943600" cy="3979627"/>
                    </a:xfrm>
                    <a:prstGeom prst="rect">
                      <a:avLst/>
                    </a:prstGeom>
                    <a:noFill/>
                    <a:ln w="9525">
                      <a:noFill/>
                      <a:headEnd/>
                      <a:tailEnd/>
                    </a:ln>
                  </pic:spPr>
                </pic:pic>
              </a:graphicData>
            </a:graphic>
          </wp:inline>
        </w:drawing>
      </w:r>
    </w:p>
    <w:p w:rsidR="00FB663D" w:rsidRDefault="009853FA" w:rsidP="00574879">
      <w:pPr>
        <w:pStyle w:val="ImageCaption"/>
        <w:jc w:val="both"/>
      </w:pPr>
      <w:proofErr w:type="gramStart"/>
      <w:r>
        <w:t>Figure 2.</w:t>
      </w:r>
      <w:proofErr w:type="gramEnd"/>
      <w:r>
        <w:t xml:space="preserve"> </w:t>
      </w:r>
      <w:proofErr w:type="gramStart"/>
      <w:r>
        <w:t xml:space="preserve">Conceptual figure indicating the temporal dynamics of mistletoe infection from the branch to the ecosystem level with a focus on tree </w:t>
      </w:r>
      <w:proofErr w:type="spellStart"/>
      <w:r>
        <w:t>phsysiology</w:t>
      </w:r>
      <w:proofErr w:type="spellEnd"/>
      <w:r>
        <w:t>, matter and energy fluxes, and floral and faunal diversity.</w:t>
      </w:r>
      <w:proofErr w:type="gramEnd"/>
    </w:p>
    <w:p w:rsidR="00FB663D" w:rsidRDefault="009853FA" w:rsidP="00574879">
      <w:pPr>
        <w:pStyle w:val="BodyText"/>
        <w:jc w:val="both"/>
      </w:pPr>
      <w:r>
        <w:t>At first the effects of parasite establishment are limited to individual branches, where germination and early growth of the mistletoe seedling increases branch leaf volume through the addition of mistletoe leaves. The mistletoe leaves increase the host's branch conductivity and lower their water potential to maintain high transpiration rates and to accumulate water, carbon and nutrients from the host. The increase in branch transpiration results in a marginal increase in latent energy flux, along with a marginal decrease in sensible heat flux through increased shading from the mistletoe leaf area.</w:t>
      </w:r>
    </w:p>
    <w:p w:rsidR="00FB663D" w:rsidRDefault="009853FA" w:rsidP="00574879">
      <w:pPr>
        <w:pStyle w:val="BodyText"/>
        <w:jc w:val="both"/>
      </w:pPr>
      <w:r>
        <w:lastRenderedPageBreak/>
        <w:t xml:space="preserve">The parasitic life cycle is optimized for longevity, where the mistletoe broom is well established and flowering about a year after infection, while diameters can exceed a meter within the first couple of years (Reid and Stafford Smith 2000, Carnegie </w:t>
      </w:r>
      <w:r>
        <w:rPr>
          <w:i/>
        </w:rPr>
        <w:t>et al</w:t>
      </w:r>
      <w:r>
        <w:t xml:space="preserve"> 2009). Mistletoe dispersers (typically birds, see biodiversity section) will distribute the seeds within the tree and to </w:t>
      </w:r>
      <w:proofErr w:type="spellStart"/>
      <w:r>
        <w:t>neighbouring</w:t>
      </w:r>
      <w:proofErr w:type="spellEnd"/>
      <w:r>
        <w:t xml:space="preserve"> trees (Ward and Paton 2007, </w:t>
      </w:r>
      <w:proofErr w:type="spellStart"/>
      <w:r>
        <w:t>MacRaild</w:t>
      </w:r>
      <w:proofErr w:type="spellEnd"/>
      <w:r>
        <w:t xml:space="preserve"> </w:t>
      </w:r>
      <w:r>
        <w:rPr>
          <w:i/>
        </w:rPr>
        <w:t>et al</w:t>
      </w:r>
      <w:r>
        <w:t xml:space="preserve"> 2010). Increasing the mistletoe load on individual trees will start to show notable effects on the host tree, as described in Figure 1. These can be </w:t>
      </w:r>
      <w:del w:id="163" w:author="Elise Pendall" w:date="2017-06-01T16:55:00Z">
        <w:r w:rsidDel="00680824">
          <w:delText xml:space="preserve">already </w:delText>
        </w:r>
      </w:del>
      <w:r>
        <w:t xml:space="preserve">detrimental for young trees, which due to their small canopy volume seem especially vulnerable to mistletoe infection (Carnegie </w:t>
      </w:r>
      <w:r>
        <w:rPr>
          <w:i/>
        </w:rPr>
        <w:t>et al</w:t>
      </w:r>
      <w:r>
        <w:t xml:space="preserve"> 2009). At this </w:t>
      </w:r>
      <w:ins w:id="164" w:author="Elise Pendall" w:date="2017-06-01T16:56:00Z">
        <w:r w:rsidR="00680824">
          <w:t xml:space="preserve">early </w:t>
        </w:r>
      </w:ins>
      <w:r>
        <w:t xml:space="preserve">infection stage initial impacts on biodiversity can be noted, as the mistletoe brooms provide </w:t>
      </w:r>
      <w:proofErr w:type="spellStart"/>
      <w:r>
        <w:t>favourable</w:t>
      </w:r>
      <w:proofErr w:type="spellEnd"/>
      <w:r>
        <w:t xml:space="preserve"> nesting sites and food resources for woodland dependent species (Watson 2002, Napier </w:t>
      </w:r>
      <w:r>
        <w:rPr>
          <w:i/>
        </w:rPr>
        <w:t>et al</w:t>
      </w:r>
      <w:r>
        <w:t xml:space="preserve"> 2014, </w:t>
      </w:r>
      <w:proofErr w:type="spellStart"/>
      <w:r>
        <w:t>Barea</w:t>
      </w:r>
      <w:proofErr w:type="spellEnd"/>
      <w:r>
        <w:t xml:space="preserve"> 2008, Cooney and Watson 2005).</w:t>
      </w:r>
    </w:p>
    <w:p w:rsidR="00FB663D" w:rsidRDefault="009853FA" w:rsidP="00574879">
      <w:pPr>
        <w:pStyle w:val="BodyText"/>
        <w:jc w:val="both"/>
      </w:pPr>
      <w:r>
        <w:t xml:space="preserve">Within the next decade, seed dispersers spread the infection from individual highly infested </w:t>
      </w:r>
      <w:del w:id="165" w:author="Elise Pendall" w:date="2017-06-01T16:56:00Z">
        <w:r w:rsidDel="00680824">
          <w:delText xml:space="preserve">clusters </w:delText>
        </w:r>
      </w:del>
      <w:ins w:id="166" w:author="Elise Pendall" w:date="2017-06-01T16:56:00Z">
        <w:r w:rsidR="00680824">
          <w:t>individuals</w:t>
        </w:r>
        <w:r w:rsidR="00680824">
          <w:t xml:space="preserve"> </w:t>
        </w:r>
      </w:ins>
      <w:r>
        <w:t xml:space="preserve">across the stand (Ward and Paton 2007). At this time step highly infected trees </w:t>
      </w:r>
      <w:del w:id="167" w:author="Elise Pendall" w:date="2017-06-01T16:57:00Z">
        <w:r w:rsidDel="00680824">
          <w:delText>are losing</w:delText>
        </w:r>
      </w:del>
      <w:ins w:id="168" w:author="Elise Pendall" w:date="2017-06-01T16:57:00Z">
        <w:r w:rsidR="00680824">
          <w:t>lose</w:t>
        </w:r>
      </w:ins>
      <w:r>
        <w:t xml:space="preserve"> </w:t>
      </w:r>
      <w:proofErr w:type="spellStart"/>
      <w:r>
        <w:t>vigour</w:t>
      </w:r>
      <w:proofErr w:type="spellEnd"/>
      <w:r>
        <w:t xml:space="preserve">, as the canopies </w:t>
      </w:r>
      <w:del w:id="169" w:author="Elise Pendall" w:date="2017-06-01T16:57:00Z">
        <w:r w:rsidDel="00680824">
          <w:delText xml:space="preserve">are </w:delText>
        </w:r>
      </w:del>
      <w:r>
        <w:t>increasingly show</w:t>
      </w:r>
      <w:del w:id="170" w:author="Elise Pendall" w:date="2017-06-01T16:57:00Z">
        <w:r w:rsidDel="00680824">
          <w:delText>ing</w:delText>
        </w:r>
      </w:del>
      <w:r>
        <w:t xml:space="preserve"> signs of degradation </w:t>
      </w:r>
      <w:del w:id="171" w:author="Elise Pendall" w:date="2017-06-01T16:57:00Z">
        <w:r w:rsidDel="00680824">
          <w:delText xml:space="preserve">and the carbon and nitrogen cycling transitions towards </w:delText>
        </w:r>
        <w:commentRangeStart w:id="172"/>
        <w:r w:rsidDel="00680824">
          <w:delText xml:space="preserve">dead matter cycling </w:delText>
        </w:r>
      </w:del>
      <w:commentRangeEnd w:id="172"/>
      <w:r w:rsidR="00680824">
        <w:rPr>
          <w:rStyle w:val="CommentReference"/>
        </w:rPr>
        <w:commentReference w:id="172"/>
      </w:r>
      <w:r>
        <w:t>(</w:t>
      </w:r>
      <w:proofErr w:type="spellStart"/>
      <w:r>
        <w:t>Raftoyannis</w:t>
      </w:r>
      <w:proofErr w:type="spellEnd"/>
      <w:r>
        <w:t xml:space="preserve"> </w:t>
      </w:r>
      <w:r>
        <w:rPr>
          <w:i/>
        </w:rPr>
        <w:t>et al</w:t>
      </w:r>
      <w:r>
        <w:t xml:space="preserve"> 2015, </w:t>
      </w:r>
      <w:proofErr w:type="spellStart"/>
      <w:r>
        <w:t>Meinzer</w:t>
      </w:r>
      <w:proofErr w:type="spellEnd"/>
      <w:r>
        <w:t xml:space="preserve"> </w:t>
      </w:r>
      <w:r>
        <w:rPr>
          <w:i/>
        </w:rPr>
        <w:t>et al</w:t>
      </w:r>
      <w:r>
        <w:t xml:space="preserve"> 2004). The reduction in live canopy area </w:t>
      </w:r>
      <w:del w:id="173" w:author="Elise Pendall" w:date="2017-06-01T16:58:00Z">
        <w:r w:rsidDel="00680824">
          <w:delText xml:space="preserve">follows </w:delText>
        </w:r>
      </w:del>
      <w:ins w:id="174" w:author="Elise Pendall" w:date="2017-06-01T16:58:00Z">
        <w:r w:rsidR="00680824">
          <w:t>leads to</w:t>
        </w:r>
        <w:r w:rsidR="00680824">
          <w:t xml:space="preserve"> </w:t>
        </w:r>
      </w:ins>
      <w:r>
        <w:t xml:space="preserve">a reduction in stand transpiration rates and an increase in soil evaporation through increased light penetration. </w:t>
      </w:r>
      <w:proofErr w:type="gramStart"/>
      <w:r>
        <w:t xml:space="preserve">Likewise, </w:t>
      </w:r>
      <w:ins w:id="175" w:author="Elise Pendall" w:date="2017-06-01T16:59:00Z">
        <w:r w:rsidR="00680824">
          <w:t xml:space="preserve">partitioning of available energy transitions from </w:t>
        </w:r>
      </w:ins>
      <w:r>
        <w:t xml:space="preserve">latent heat flux </w:t>
      </w:r>
      <w:del w:id="176" w:author="Elise Pendall" w:date="2017-06-01T16:59:00Z">
        <w:r w:rsidDel="00680824">
          <w:delText xml:space="preserve">transitions </w:delText>
        </w:r>
      </w:del>
      <w:r>
        <w:t>towards sensible heat flux.</w:t>
      </w:r>
      <w:proofErr w:type="gramEnd"/>
      <w:r>
        <w:t xml:space="preserve"> </w:t>
      </w:r>
      <w:del w:id="177" w:author="Elise Pendall" w:date="2017-06-01T17:00:00Z">
        <w:r w:rsidDel="00272BC5">
          <w:delText>However, the floral biodiversity increases markedly through the alternation</w:delText>
        </w:r>
      </w:del>
      <w:ins w:id="178" w:author="Elise Pendall" w:date="2017-06-01T17:00:00Z">
        <w:r w:rsidR="00272BC5">
          <w:t>The increase</w:t>
        </w:r>
      </w:ins>
      <w:r>
        <w:t xml:space="preserve"> in nutrient cycling and light availability</w:t>
      </w:r>
      <w:del w:id="179" w:author="Elise Pendall" w:date="2017-06-01T17:00:00Z">
        <w:r w:rsidDel="00272BC5">
          <w:delText xml:space="preserve">, </w:delText>
        </w:r>
      </w:del>
      <w:ins w:id="180" w:author="Elise Pendall" w:date="2017-06-01T17:00:00Z">
        <w:r w:rsidR="00272BC5">
          <w:t xml:space="preserve"> enhances</w:t>
        </w:r>
        <w:r w:rsidR="00272BC5">
          <w:t xml:space="preserve"> </w:t>
        </w:r>
      </w:ins>
      <w:ins w:id="181" w:author="Elise Pendall" w:date="2017-06-01T17:01:00Z">
        <w:r w:rsidR="00272BC5">
          <w:t xml:space="preserve">floral diversity, while </w:t>
        </w:r>
      </w:ins>
      <w:del w:id="182" w:author="Elise Pendall" w:date="2017-06-01T17:01:00Z">
        <w:r w:rsidDel="00272BC5">
          <w:delText xml:space="preserve">as does the </w:delText>
        </w:r>
      </w:del>
      <w:r>
        <w:t xml:space="preserve">faunal diversity </w:t>
      </w:r>
      <w:ins w:id="183" w:author="Elise Pendall" w:date="2017-06-01T17:01:00Z">
        <w:r w:rsidR="00272BC5">
          <w:t xml:space="preserve">is enhanced </w:t>
        </w:r>
      </w:ins>
      <w:r>
        <w:t xml:space="preserve">through the increased availability of mistletoe fruits and shelter (Cooney and Watson 2005, Watson 2009, Bowen </w:t>
      </w:r>
      <w:r>
        <w:rPr>
          <w:i/>
        </w:rPr>
        <w:t>et al</w:t>
      </w:r>
      <w:r>
        <w:t xml:space="preserve"> 2009).</w:t>
      </w:r>
    </w:p>
    <w:p w:rsidR="00FB663D" w:rsidRDefault="00272BC5" w:rsidP="00574879">
      <w:pPr>
        <w:pStyle w:val="BodyText"/>
        <w:jc w:val="both"/>
      </w:pPr>
      <w:commentRangeStart w:id="184"/>
      <w:ins w:id="185" w:author="Elise Pendall" w:date="2017-06-01T17:02:00Z">
        <w:r>
          <w:t>On time scales of 10 years or more, stands lose</w:t>
        </w:r>
      </w:ins>
      <w:del w:id="186" w:author="Elise Pendall" w:date="2017-06-01T17:02:00Z">
        <w:r w:rsidR="009853FA" w:rsidDel="00272BC5">
          <w:delText>When a stand is lo</w:delText>
        </w:r>
      </w:del>
      <w:del w:id="187" w:author="Elise Pendall" w:date="2017-06-01T17:01:00Z">
        <w:r w:rsidR="009853FA" w:rsidDel="00272BC5">
          <w:delText>o</w:delText>
        </w:r>
      </w:del>
      <w:del w:id="188" w:author="Elise Pendall" w:date="2017-06-01T17:02:00Z">
        <w:r w:rsidR="009853FA" w:rsidDel="00272BC5">
          <w:delText>sing</w:delText>
        </w:r>
      </w:del>
      <w:r w:rsidR="009853FA">
        <w:t xml:space="preserve"> resilience </w:t>
      </w:r>
      <w:del w:id="189" w:author="Elise Pendall" w:date="2017-06-01T17:03:00Z">
        <w:r w:rsidR="009853FA" w:rsidDel="00272BC5">
          <w:delText xml:space="preserve">and external events further affect tree health, then </w:delText>
        </w:r>
      </w:del>
      <w:ins w:id="190" w:author="Elise Pendall" w:date="2017-06-01T17:03:00Z">
        <w:r>
          <w:t xml:space="preserve"> and </w:t>
        </w:r>
      </w:ins>
      <w:r w:rsidR="009853FA">
        <w:t xml:space="preserve">infection rates within localized pockets can reach high enough levels to increase individual tree and stand </w:t>
      </w:r>
      <w:r w:rsidR="009853FA">
        <w:lastRenderedPageBreak/>
        <w:t xml:space="preserve">mortality rates </w:t>
      </w:r>
      <w:commentRangeEnd w:id="184"/>
      <w:r>
        <w:rPr>
          <w:rStyle w:val="CommentReference"/>
        </w:rPr>
        <w:commentReference w:id="184"/>
      </w:r>
      <w:r w:rsidR="009853FA">
        <w:t xml:space="preserve">(Carnegie </w:t>
      </w:r>
      <w:r w:rsidR="009853FA">
        <w:rPr>
          <w:i/>
        </w:rPr>
        <w:t>et al</w:t>
      </w:r>
      <w:r w:rsidR="009853FA">
        <w:t xml:space="preserve"> 2009, </w:t>
      </w:r>
      <w:proofErr w:type="spellStart"/>
      <w:r w:rsidR="009853FA">
        <w:t>Dobbertin</w:t>
      </w:r>
      <w:proofErr w:type="spellEnd"/>
      <w:r w:rsidR="009853FA">
        <w:t xml:space="preserve"> and </w:t>
      </w:r>
      <w:proofErr w:type="spellStart"/>
      <w:r w:rsidR="009853FA">
        <w:t>Rigling</w:t>
      </w:r>
      <w:proofErr w:type="spellEnd"/>
      <w:r w:rsidR="009853FA">
        <w:t xml:space="preserve"> 2006, Scott and </w:t>
      </w:r>
      <w:proofErr w:type="spellStart"/>
      <w:r w:rsidR="009853FA">
        <w:t>Mathiasen</w:t>
      </w:r>
      <w:proofErr w:type="spellEnd"/>
      <w:r w:rsidR="009853FA">
        <w:t xml:space="preserve"> 2012). Multiple tree deaths can potentially modify the water and energy balance to a point that species succession dynamics can alter stand dynamics. Mistletoes are predominantly present on dominant and codominant trees (Worrall </w:t>
      </w:r>
      <w:r w:rsidR="009853FA">
        <w:rPr>
          <w:i/>
        </w:rPr>
        <w:t>et al</w:t>
      </w:r>
      <w:r w:rsidR="009853FA">
        <w:t xml:space="preserve"> 2005, </w:t>
      </w:r>
      <w:proofErr w:type="spellStart"/>
      <w:r w:rsidR="009853FA">
        <w:t>Agne</w:t>
      </w:r>
      <w:proofErr w:type="spellEnd"/>
      <w:r w:rsidR="009853FA">
        <w:t xml:space="preserve"> </w:t>
      </w:r>
      <w:r w:rsidR="009853FA">
        <w:rPr>
          <w:i/>
        </w:rPr>
        <w:t>et al</w:t>
      </w:r>
      <w:r w:rsidR="009853FA">
        <w:t xml:space="preserve"> 2014), which initiates highly </w:t>
      </w:r>
      <w:proofErr w:type="spellStart"/>
      <w:r w:rsidR="009853FA">
        <w:t>localised</w:t>
      </w:r>
      <w:proofErr w:type="spellEnd"/>
      <w:r w:rsidR="009853FA">
        <w:t xml:space="preserve"> gaps after affected trees die. However, these small gaps can increase </w:t>
      </w:r>
      <w:commentRangeStart w:id="191"/>
      <w:r w:rsidR="009853FA">
        <w:t xml:space="preserve">stand resilience </w:t>
      </w:r>
      <w:commentRangeEnd w:id="191"/>
      <w:r w:rsidR="004C254D">
        <w:rPr>
          <w:rStyle w:val="CommentReference"/>
        </w:rPr>
        <w:commentReference w:id="191"/>
      </w:r>
      <w:r w:rsidR="009853FA">
        <w:t xml:space="preserve">through natural thinning in the long term (Millar </w:t>
      </w:r>
      <w:r w:rsidR="009853FA">
        <w:rPr>
          <w:i/>
        </w:rPr>
        <w:t>et al</w:t>
      </w:r>
      <w:r w:rsidR="009853FA">
        <w:t xml:space="preserve"> 2007). In addition, an increase in gap distribution typically has positive impacts on biodiversity, and in recent years the role of parasitic plants as ecosystem engineers is increasingly being acknowledged (Hatcher </w:t>
      </w:r>
      <w:r w:rsidR="009853FA">
        <w:rPr>
          <w:i/>
        </w:rPr>
        <w:t>et al</w:t>
      </w:r>
      <w:r w:rsidR="009853FA">
        <w:t xml:space="preserve"> 2012).</w:t>
      </w:r>
    </w:p>
    <w:p w:rsidR="00FB663D" w:rsidRDefault="009853FA" w:rsidP="00574879">
      <w:pPr>
        <w:pStyle w:val="Heading2"/>
        <w:jc w:val="both"/>
      </w:pPr>
      <w:bookmarkStart w:id="192" w:name="mistletoe-and-biodiversity"/>
      <w:bookmarkEnd w:id="192"/>
      <w:r>
        <w:t>Mistletoe and biodiversity</w:t>
      </w:r>
    </w:p>
    <w:p w:rsidR="00FB663D" w:rsidRDefault="009853FA" w:rsidP="00574879">
      <w:pPr>
        <w:jc w:val="both"/>
      </w:pPr>
      <w:r>
        <w:t>David will talk about this.</w:t>
      </w:r>
    </w:p>
    <w:p w:rsidR="00FB663D" w:rsidRDefault="009853FA" w:rsidP="00574879">
      <w:pPr>
        <w:pStyle w:val="Heading2"/>
        <w:jc w:val="both"/>
      </w:pPr>
      <w:bookmarkStart w:id="193" w:name="priorities-for-future-research"/>
      <w:bookmarkEnd w:id="193"/>
      <w:r>
        <w:t>Priorities for future research</w:t>
      </w:r>
    </w:p>
    <w:p w:rsidR="00FB663D" w:rsidRDefault="009853FA" w:rsidP="00574879">
      <w:pPr>
        <w:jc w:val="both"/>
      </w:pPr>
      <w:r>
        <w:t xml:space="preserve">We synthesized how mistletoe infection typically modifies the functional processes of its host tree and how mistletoe infection affects stand dynamics with time. We highlighted </w:t>
      </w:r>
      <w:commentRangeStart w:id="194"/>
      <w:r>
        <w:t xml:space="preserve">recently established links between a global increase in tree mortality rates following mistletoe infection and </w:t>
      </w:r>
      <w:proofErr w:type="spellStart"/>
      <w:r>
        <w:t>prolongued</w:t>
      </w:r>
      <w:proofErr w:type="spellEnd"/>
      <w:r>
        <w:t xml:space="preserve"> drought</w:t>
      </w:r>
      <w:commentRangeEnd w:id="194"/>
      <w:r w:rsidR="004C254D">
        <w:rPr>
          <w:rStyle w:val="CommentReference"/>
        </w:rPr>
        <w:commentReference w:id="194"/>
      </w:r>
      <w:r>
        <w:t xml:space="preserve">, which is anticipated to worsen in many ecosystems under the predicted changes in climate. Nonetheless, parasite </w:t>
      </w:r>
      <w:del w:id="195" w:author="Elise Pendall" w:date="2017-06-01T17:21:00Z">
        <w:r w:rsidDel="004C254D">
          <w:delText xml:space="preserve">supported </w:delText>
        </w:r>
      </w:del>
      <w:ins w:id="196" w:author="Elise Pendall" w:date="2017-06-01T17:21:00Z">
        <w:r w:rsidR="004C254D">
          <w:t>induced</w:t>
        </w:r>
        <w:r w:rsidR="004C254D">
          <w:t xml:space="preserve"> </w:t>
        </w:r>
      </w:ins>
      <w:r>
        <w:t xml:space="preserve">tree mortality is rarely damaging the entire stand, but rather initiates localized gaps that have positive effects for floral and faunal biodiversity, leading to </w:t>
      </w:r>
      <w:del w:id="197" w:author="Elise Pendall" w:date="2017-06-01T17:21:00Z">
        <w:r w:rsidDel="004C254D">
          <w:delText>an increase</w:delText>
        </w:r>
      </w:del>
      <w:ins w:id="198" w:author="Elise Pendall" w:date="2017-06-01T17:21:00Z">
        <w:r w:rsidR="004C254D">
          <w:t>a</w:t>
        </w:r>
      </w:ins>
      <w:r>
        <w:t xml:space="preserve"> positive perception of mistletoe parasites as ecosystem engineers. Next, we highlight the most promising approaches to monitor and manage infected stands and conclude with suggestions for future research that examines the link between mistletoe infection and tree mortality.</w:t>
      </w:r>
    </w:p>
    <w:p w:rsidR="00FB663D" w:rsidRDefault="009853FA" w:rsidP="00574879">
      <w:pPr>
        <w:pStyle w:val="Heading3"/>
        <w:jc w:val="both"/>
      </w:pPr>
      <w:bookmarkStart w:id="199" w:name="promising-monitoring-and-management-appr"/>
      <w:bookmarkEnd w:id="199"/>
      <w:r>
        <w:lastRenderedPageBreak/>
        <w:t>Promising monitoring and management approaches</w:t>
      </w:r>
    </w:p>
    <w:p w:rsidR="00FB663D" w:rsidRDefault="009853FA" w:rsidP="00574879">
      <w:pPr>
        <w:jc w:val="both"/>
      </w:pPr>
      <w:r>
        <w:t xml:space="preserve">Monitoring of mistletoe populations and population dynamics remains tedious and </w:t>
      </w:r>
      <w:proofErr w:type="spellStart"/>
      <w:r>
        <w:t>labour</w:t>
      </w:r>
      <w:proofErr w:type="spellEnd"/>
      <w:r>
        <w:t xml:space="preserve"> intensive, as it predominantly relies on manual inventories (Carnegie </w:t>
      </w:r>
      <w:r>
        <w:rPr>
          <w:i/>
        </w:rPr>
        <w:t>et al</w:t>
      </w:r>
      <w:r>
        <w:t xml:space="preserve"> 2009, </w:t>
      </w:r>
      <w:proofErr w:type="spellStart"/>
      <w:r>
        <w:t>MacRaild</w:t>
      </w:r>
      <w:proofErr w:type="spellEnd"/>
      <w:r>
        <w:t xml:space="preserve"> </w:t>
      </w:r>
      <w:r>
        <w:rPr>
          <w:i/>
        </w:rPr>
        <w:t>et al</w:t>
      </w:r>
      <w:r>
        <w:t xml:space="preserve"> 2010, Turner and Smith 2016). Remote sensing techniques such as combining hyperspectral imaging spectrometry with LiDAR or airborne surveys might allow mapping of distributions on the landscape level, if mistletoe leaves differ notably in their properties from host leaves (Barbosa </w:t>
      </w:r>
      <w:r>
        <w:rPr>
          <w:i/>
        </w:rPr>
        <w:t>et al</w:t>
      </w:r>
      <w:r>
        <w:t xml:space="preserve"> 2016, </w:t>
      </w:r>
      <w:proofErr w:type="spellStart"/>
      <w:r>
        <w:t>Ancic</w:t>
      </w:r>
      <w:proofErr w:type="spellEnd"/>
      <w:r>
        <w:t xml:space="preserve"> </w:t>
      </w:r>
      <w:r>
        <w:rPr>
          <w:i/>
        </w:rPr>
        <w:t>et al</w:t>
      </w:r>
      <w:r>
        <w:t xml:space="preserve"> 2013). However, these landscape-scale assessments of mistletoe mapping are still in development, and although these approaches are promising, they require significantly more testing across a larger range of ecosystems. Another approach might be the use of targeted models that either </w:t>
      </w:r>
      <w:proofErr w:type="gramStart"/>
      <w:r>
        <w:t>predict</w:t>
      </w:r>
      <w:proofErr w:type="gramEnd"/>
      <w:r>
        <w:t xml:space="preserve"> the host range and distribution of mistletoe colonies or the distribution patterns of seed dispersers. The prediction of future population dynamics might then allow for planning and implementing of targeted and timely management strategies to control the distribution of the mistletoe population (Watson </w:t>
      </w:r>
      <w:r>
        <w:rPr>
          <w:i/>
        </w:rPr>
        <w:t>et al</w:t>
      </w:r>
      <w:r>
        <w:t xml:space="preserve"> 2017).</w:t>
      </w:r>
    </w:p>
    <w:p w:rsidR="00FB663D" w:rsidRDefault="009853FA" w:rsidP="00574879">
      <w:pPr>
        <w:pStyle w:val="BodyText"/>
        <w:jc w:val="both"/>
      </w:pPr>
      <w:r>
        <w:t>The contrasting perception of mistletoe as either friend or foe is also reflected in highly contrasting management approaches. Selective removal of mistletoe clumps is still practiced widely in heavily infested stands, where a once-off removal can benefit stand productivity for over a decade (</w:t>
      </w:r>
      <w:proofErr w:type="spellStart"/>
      <w:r>
        <w:t>Maffei</w:t>
      </w:r>
      <w:proofErr w:type="spellEnd"/>
      <w:r>
        <w:t xml:space="preserve"> </w:t>
      </w:r>
      <w:r>
        <w:rPr>
          <w:i/>
        </w:rPr>
        <w:t>et al</w:t>
      </w:r>
      <w:r>
        <w:t xml:space="preserve"> 2016). Fung</w:t>
      </w:r>
      <w:del w:id="200" w:author="Elise Pendall" w:date="2017-06-01T17:23:00Z">
        <w:r w:rsidDel="00CE0BEE">
          <w:delText>h</w:delText>
        </w:r>
      </w:del>
      <w:r>
        <w:t>i can act as a successful biological control agent for mistletoe (</w:t>
      </w:r>
      <w:proofErr w:type="spellStart"/>
      <w:r>
        <w:t>Varga</w:t>
      </w:r>
      <w:proofErr w:type="spellEnd"/>
      <w:r>
        <w:t xml:space="preserve"> </w:t>
      </w:r>
      <w:r>
        <w:rPr>
          <w:i/>
        </w:rPr>
        <w:t>et al</w:t>
      </w:r>
      <w:r>
        <w:t xml:space="preserve"> 2012, Reid and Shamoun (2009)), whereas prescribed burning or wildfires in Australia act as a successful natural control agent (Shaw </w:t>
      </w:r>
      <w:r>
        <w:rPr>
          <w:i/>
        </w:rPr>
        <w:t>et al</w:t>
      </w:r>
      <w:r>
        <w:t xml:space="preserve"> 2004, Start 2011, 2013, 2015). However, the role of mistletoe as a keystone species has been increasingly acknowledged (Watson 2016), and mistletoes are now also managed for conservation biodiversity in some regions of the world (Norton and Reid 1997). </w:t>
      </w:r>
      <w:del w:id="201" w:author="Elise Pendall" w:date="2017-06-01T17:24:00Z">
        <w:r w:rsidDel="00CE0BEE">
          <w:delText>For both positions</w:delText>
        </w:r>
      </w:del>
      <w:ins w:id="202" w:author="Elise Pendall" w:date="2017-06-01T17:24:00Z">
        <w:r w:rsidR="00CE0BEE">
          <w:t>Whether the goal is to suppress or promote mistletoe infection</w:t>
        </w:r>
      </w:ins>
      <w:r>
        <w:t xml:space="preserve">, attacking the causes of over-proportional mistletoe distribution might allow for </w:t>
      </w:r>
      <w:del w:id="203" w:author="Elise Pendall" w:date="2017-06-01T17:24:00Z">
        <w:r w:rsidDel="00CE0BEE">
          <w:delText xml:space="preserve">a </w:delText>
        </w:r>
      </w:del>
      <w:r>
        <w:t xml:space="preserve">longer-term solutions. This could </w:t>
      </w:r>
      <w:del w:id="204" w:author="Elise Pendall" w:date="2017-06-01T17:25:00Z">
        <w:r w:rsidDel="00CE0BEE">
          <w:delText xml:space="preserve">either </w:delText>
        </w:r>
      </w:del>
      <w:r>
        <w:t xml:space="preserve">be </w:t>
      </w:r>
      <w:r>
        <w:lastRenderedPageBreak/>
        <w:t xml:space="preserve">achieved through implementing environmental planning strategies that </w:t>
      </w:r>
      <w:proofErr w:type="gramStart"/>
      <w:r>
        <w:t>either reduce land degradation and</w:t>
      </w:r>
      <w:proofErr w:type="gramEnd"/>
      <w:r>
        <w:t xml:space="preserve"> thus increases wildlife and natural enemies, or to identify and plant </w:t>
      </w:r>
      <w:ins w:id="205" w:author="Elise Pendall" w:date="2017-06-01T17:25:00Z">
        <w:r w:rsidR="00CE0BEE">
          <w:t>infection-</w:t>
        </w:r>
      </w:ins>
      <w:r>
        <w:t xml:space="preserve">resistant species in order to contain the spatial distribution through seed dispersers (Norton and Reid 1997, </w:t>
      </w:r>
      <w:proofErr w:type="spellStart"/>
      <w:r>
        <w:t>MacRaild</w:t>
      </w:r>
      <w:proofErr w:type="spellEnd"/>
      <w:r>
        <w:t xml:space="preserve"> </w:t>
      </w:r>
      <w:r>
        <w:rPr>
          <w:i/>
        </w:rPr>
        <w:t>et al</w:t>
      </w:r>
      <w:r>
        <w:t xml:space="preserve"> 2010).</w:t>
      </w:r>
    </w:p>
    <w:p w:rsidR="00FB663D" w:rsidRDefault="009853FA" w:rsidP="00574879">
      <w:pPr>
        <w:pStyle w:val="Heading3"/>
        <w:jc w:val="both"/>
      </w:pPr>
      <w:bookmarkStart w:id="206" w:name="remaining-knowledge-gaps"/>
      <w:bookmarkEnd w:id="206"/>
      <w:r>
        <w:t>Remaining knowledge gaps</w:t>
      </w:r>
    </w:p>
    <w:p w:rsidR="00FB663D" w:rsidRDefault="009853FA" w:rsidP="00574879">
      <w:pPr>
        <w:jc w:val="both"/>
      </w:pPr>
      <w:r>
        <w:t xml:space="preserve">The link between parasitic infestation and increased mortality rates is well established and the modifications </w:t>
      </w:r>
      <w:del w:id="207" w:author="Elise Pendall" w:date="2017-06-01T17:26:00Z">
        <w:r w:rsidDel="00A704D3">
          <w:delText xml:space="preserve">on </w:delText>
        </w:r>
      </w:del>
      <w:ins w:id="208" w:author="Elise Pendall" w:date="2017-06-01T17:26:00Z">
        <w:r w:rsidR="00A704D3">
          <w:t>of</w:t>
        </w:r>
        <w:r w:rsidR="00A704D3">
          <w:t xml:space="preserve"> </w:t>
        </w:r>
      </w:ins>
      <w:r>
        <w:t xml:space="preserve">host processes following mistletoe infection are increasingly well understood. However, we are still limited in identifying the critical </w:t>
      </w:r>
      <w:del w:id="209" w:author="Elise Pendall" w:date="2017-06-01T17:26:00Z">
        <w:r w:rsidDel="00A704D3">
          <w:delText xml:space="preserve">processes </w:delText>
        </w:r>
      </w:del>
      <w:ins w:id="210" w:author="Elise Pendall" w:date="2017-06-01T17:26:00Z">
        <w:r w:rsidR="00A704D3">
          <w:t>mechanisms</w:t>
        </w:r>
        <w:r w:rsidR="00A704D3">
          <w:t xml:space="preserve"> </w:t>
        </w:r>
      </w:ins>
      <w:r>
        <w:t>that link parasite infection and tree mortality rates. This is increasingly complex as parasitic infection on its own is rarely lethal</w:t>
      </w:r>
      <w:ins w:id="211" w:author="Elise Pendall" w:date="2017-06-01T17:26:00Z">
        <w:r w:rsidR="00A704D3">
          <w:t>;</w:t>
        </w:r>
      </w:ins>
      <w:del w:id="212" w:author="Elise Pendall" w:date="2017-06-01T17:26:00Z">
        <w:r w:rsidDel="00A704D3">
          <w:delText>, and it's often</w:delText>
        </w:r>
      </w:del>
      <w:ins w:id="213" w:author="Elise Pendall" w:date="2017-06-01T17:26:00Z">
        <w:r w:rsidR="00A704D3">
          <w:t xml:space="preserve"> rather,</w:t>
        </w:r>
      </w:ins>
      <w:r>
        <w:t xml:space="preserve"> the combination of multiple stress factors </w:t>
      </w:r>
      <w:del w:id="214" w:author="Elise Pendall" w:date="2017-06-01T17:26:00Z">
        <w:r w:rsidDel="00A704D3">
          <w:delText xml:space="preserve">that </w:delText>
        </w:r>
      </w:del>
      <w:r>
        <w:t xml:space="preserve">exaggerates stand mortality rates. Within recent years, a </w:t>
      </w:r>
      <w:commentRangeStart w:id="215"/>
      <w:r>
        <w:t>number of studies demonstrated a clear link between parasite infection and prolong</w:t>
      </w:r>
      <w:del w:id="216" w:author="Elise Pendall" w:date="2017-06-01T17:27:00Z">
        <w:r w:rsidDel="00A704D3">
          <w:delText>u</w:delText>
        </w:r>
      </w:del>
      <w:proofErr w:type="gramStart"/>
      <w:r>
        <w:t>ed</w:t>
      </w:r>
      <w:proofErr w:type="gramEnd"/>
      <w:r>
        <w:t xml:space="preserve"> drought on increasing tree mortality rates</w:t>
      </w:r>
      <w:commentRangeEnd w:id="215"/>
      <w:r w:rsidR="00A704D3">
        <w:rPr>
          <w:rStyle w:val="CommentReference"/>
        </w:rPr>
        <w:commentReference w:id="215"/>
      </w:r>
      <w:r>
        <w:t>. Tree mortality after extreme droughts might indicate that cavitation is the predominant process causing mortality, while native trees in hot and arid climates (such as Australia) are more ad</w:t>
      </w:r>
      <w:ins w:id="217" w:author="Elise Pendall" w:date="2017-06-01T17:27:00Z">
        <w:r w:rsidR="00A704D3">
          <w:t>a</w:t>
        </w:r>
      </w:ins>
      <w:del w:id="218" w:author="Elise Pendall" w:date="2017-06-01T17:27:00Z">
        <w:r w:rsidDel="00A704D3">
          <w:delText>o</w:delText>
        </w:r>
      </w:del>
      <w:r>
        <w:t>pted to drought and thus carbon starvation following stomatal regulation might become the predominant role for tree death. This is a long-standing debate, but future research needs to focus on deciphering the critical thresholds that causes trees to die as projections of increasing climatic stress on most ecosystems will likely increase mortality rates of infected stands. In addition, it will be critical to improve our capabilities of automated spatial mapping and ongoing monitoring of stand health dynamics to enable targeted management strategies and to identify the onset of potential large-scale mortality event</w:t>
      </w:r>
      <w:bookmarkStart w:id="219" w:name="_GoBack"/>
      <w:bookmarkEnd w:id="219"/>
      <w:r>
        <w:t>s as early as possible.</w:t>
      </w:r>
    </w:p>
    <w:p w:rsidR="00FB663D" w:rsidRDefault="009853FA" w:rsidP="00574879">
      <w:pPr>
        <w:pStyle w:val="Heading2"/>
        <w:jc w:val="both"/>
      </w:pPr>
      <w:bookmarkStart w:id="220" w:name="references"/>
      <w:bookmarkEnd w:id="220"/>
      <w:r>
        <w:lastRenderedPageBreak/>
        <w:t>References</w:t>
      </w:r>
    </w:p>
    <w:p w:rsidR="00FB663D" w:rsidRDefault="009853FA" w:rsidP="00574879">
      <w:pPr>
        <w:pStyle w:val="Bibliography"/>
        <w:spacing w:after="120"/>
        <w:jc w:val="both"/>
      </w:pPr>
      <w:proofErr w:type="spellStart"/>
      <w:r>
        <w:t>Agne</w:t>
      </w:r>
      <w:proofErr w:type="spellEnd"/>
      <w:r>
        <w:t xml:space="preserve"> M C, Shaw D C, Woolley T J and </w:t>
      </w:r>
      <w:proofErr w:type="spellStart"/>
      <w:r>
        <w:t>Queijeiro-Bolaños</w:t>
      </w:r>
      <w:proofErr w:type="spellEnd"/>
      <w:r>
        <w:t xml:space="preserve"> M E 2014 Effects of dwarf mistletoe on stand structure of </w:t>
      </w:r>
      <w:proofErr w:type="spellStart"/>
      <w:r>
        <w:t>lodgepole</w:t>
      </w:r>
      <w:proofErr w:type="spellEnd"/>
      <w:r>
        <w:t xml:space="preserve"> pine forests 21-28 years post-mountain pine beetle epidemic in central </w:t>
      </w:r>
      <w:proofErr w:type="spellStart"/>
      <w:r>
        <w:t>oregon</w:t>
      </w:r>
      <w:proofErr w:type="spellEnd"/>
      <w:r>
        <w:t xml:space="preserve"> </w:t>
      </w:r>
      <w:proofErr w:type="spellStart"/>
      <w:r>
        <w:rPr>
          <w:i/>
        </w:rPr>
        <w:t>PloS</w:t>
      </w:r>
      <w:proofErr w:type="spellEnd"/>
      <w:r>
        <w:rPr>
          <w:i/>
        </w:rPr>
        <w:t xml:space="preserve"> one</w:t>
      </w:r>
      <w:r>
        <w:t xml:space="preserve"> </w:t>
      </w:r>
      <w:r>
        <w:rPr>
          <w:b/>
        </w:rPr>
        <w:t>9</w:t>
      </w:r>
      <w:r>
        <w:t xml:space="preserve"> e107532</w:t>
      </w:r>
    </w:p>
    <w:p w:rsidR="00FB663D" w:rsidRDefault="009853FA" w:rsidP="00574879">
      <w:pPr>
        <w:pStyle w:val="Bibliography"/>
        <w:spacing w:after="120"/>
        <w:jc w:val="both"/>
      </w:pPr>
      <w:r>
        <w:t xml:space="preserve">Allen C D, </w:t>
      </w:r>
      <w:proofErr w:type="spellStart"/>
      <w:r>
        <w:t>Macalady</w:t>
      </w:r>
      <w:proofErr w:type="spellEnd"/>
      <w:r>
        <w:t xml:space="preserve"> A K, </w:t>
      </w:r>
      <w:proofErr w:type="spellStart"/>
      <w:r>
        <w:t>Chenchouni</w:t>
      </w:r>
      <w:proofErr w:type="spellEnd"/>
      <w:r>
        <w:t xml:space="preserve"> H, Bachelet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 </w:t>
      </w:r>
      <w:proofErr w:type="spellStart"/>
      <w:r>
        <w:t>D</w:t>
      </w:r>
      <w:proofErr w:type="spellEnd"/>
      <w:r>
        <w:t xml:space="preserve">, Hogg E H, Gonzalez P, </w:t>
      </w:r>
      <w:proofErr w:type="spellStart"/>
      <w:r>
        <w:t>Fensham</w:t>
      </w:r>
      <w:proofErr w:type="spellEnd"/>
      <w:r>
        <w:t xml:space="preserve"> R, Zhang Z, Castro J, </w:t>
      </w:r>
      <w:proofErr w:type="spellStart"/>
      <w:r>
        <w:t>Demidova</w:t>
      </w:r>
      <w:proofErr w:type="spellEnd"/>
      <w:r>
        <w:t xml:space="preserve"> N, Lim J H, Allard G, Running S W, </w:t>
      </w:r>
      <w:proofErr w:type="spellStart"/>
      <w:r>
        <w:t>Semerci</w:t>
      </w:r>
      <w:proofErr w:type="spellEnd"/>
      <w:r>
        <w:t xml:space="preserve"> A and Cobb N 2010 A global overview of drought and heat-induced tree mortality reveals emerging climate change risks for forests </w:t>
      </w:r>
      <w:r>
        <w:rPr>
          <w:i/>
        </w:rPr>
        <w:t>Forest Ecology and Management</w:t>
      </w:r>
      <w:r>
        <w:t xml:space="preserve"> </w:t>
      </w:r>
      <w:r>
        <w:rPr>
          <w:b/>
        </w:rPr>
        <w:t>259</w:t>
      </w:r>
      <w:r>
        <w:t xml:space="preserve"> 660–84</w:t>
      </w:r>
    </w:p>
    <w:p w:rsidR="00FB663D" w:rsidRDefault="009853FA" w:rsidP="00574879">
      <w:pPr>
        <w:pStyle w:val="Bibliography"/>
        <w:spacing w:after="120"/>
        <w:jc w:val="both"/>
      </w:pPr>
      <w:proofErr w:type="spellStart"/>
      <w:r>
        <w:t>Ancic</w:t>
      </w:r>
      <w:proofErr w:type="spellEnd"/>
      <w:r>
        <w:t xml:space="preserve"> M, </w:t>
      </w:r>
      <w:proofErr w:type="spellStart"/>
      <w:r>
        <w:t>Pernar</w:t>
      </w:r>
      <w:proofErr w:type="spellEnd"/>
      <w:r>
        <w:t xml:space="preserve"> R, </w:t>
      </w:r>
      <w:proofErr w:type="spellStart"/>
      <w:r>
        <w:t>Bajic</w:t>
      </w:r>
      <w:proofErr w:type="spellEnd"/>
      <w:r>
        <w:t xml:space="preserve"> M, </w:t>
      </w:r>
      <w:proofErr w:type="spellStart"/>
      <w:r>
        <w:t>Seletkovic</w:t>
      </w:r>
      <w:proofErr w:type="spellEnd"/>
      <w:r>
        <w:t xml:space="preserve"> A and </w:t>
      </w:r>
      <w:proofErr w:type="spellStart"/>
      <w:r>
        <w:t>Kolic</w:t>
      </w:r>
      <w:proofErr w:type="spellEnd"/>
      <w:r>
        <w:t xml:space="preserve"> J 2013 Detecting mistletoe infestation on silver fir using hyperspectral images </w:t>
      </w:r>
      <w:proofErr w:type="spellStart"/>
      <w:r>
        <w:rPr>
          <w:i/>
        </w:rPr>
        <w:t>Iforest-Biogeosciences</w:t>
      </w:r>
      <w:proofErr w:type="spellEnd"/>
      <w:r>
        <w:rPr>
          <w:i/>
        </w:rPr>
        <w:t xml:space="preserve"> and Forestry</w:t>
      </w:r>
      <w:r>
        <w:t xml:space="preserve"> </w:t>
      </w:r>
      <w:r>
        <w:rPr>
          <w:b/>
        </w:rPr>
        <w:t>7</w:t>
      </w:r>
      <w:r>
        <w:t xml:space="preserve"> 85–91</w:t>
      </w:r>
    </w:p>
    <w:p w:rsidR="00FB663D" w:rsidRDefault="009853FA" w:rsidP="00574879">
      <w:pPr>
        <w:pStyle w:val="Bibliography"/>
        <w:spacing w:after="120"/>
        <w:jc w:val="both"/>
      </w:pPr>
      <w:r>
        <w:t xml:space="preserve">Barbosa J M, Sebastian-Gonzalez E, Asner G P, Knapp D E, Anderson C, Martin R E and </w:t>
      </w:r>
      <w:proofErr w:type="spellStart"/>
      <w:r>
        <w:t>Dirzo</w:t>
      </w:r>
      <w:proofErr w:type="spellEnd"/>
      <w:r>
        <w:t xml:space="preserve"> R 2016 </w:t>
      </w:r>
      <w:proofErr w:type="spellStart"/>
      <w:r>
        <w:t>Hemiparasite</w:t>
      </w:r>
      <w:proofErr w:type="spellEnd"/>
      <w:r>
        <w:t xml:space="preserve">-host plant interactions in a fragmented landscape assessed via imaging spectroscopy and </w:t>
      </w:r>
      <w:proofErr w:type="spellStart"/>
      <w:r>
        <w:t>lidar</w:t>
      </w:r>
      <w:proofErr w:type="spellEnd"/>
      <w:r>
        <w:t xml:space="preserve"> </w:t>
      </w:r>
      <w:r>
        <w:rPr>
          <w:i/>
        </w:rPr>
        <w:t>Ecological Applications</w:t>
      </w:r>
      <w:r>
        <w:t xml:space="preserve"> </w:t>
      </w:r>
      <w:r>
        <w:rPr>
          <w:b/>
        </w:rPr>
        <w:t>26</w:t>
      </w:r>
      <w:r>
        <w:t xml:space="preserve"> 55–66</w:t>
      </w:r>
    </w:p>
    <w:p w:rsidR="00FB663D" w:rsidRDefault="009853FA" w:rsidP="00574879">
      <w:pPr>
        <w:pStyle w:val="Bibliography"/>
        <w:spacing w:after="120"/>
        <w:jc w:val="both"/>
      </w:pPr>
      <w:proofErr w:type="spellStart"/>
      <w:r>
        <w:t>Barea</w:t>
      </w:r>
      <w:proofErr w:type="spellEnd"/>
      <w:r>
        <w:t xml:space="preserve"> L P 2008 Nest-site selection by the painted honeyeater (</w:t>
      </w:r>
      <w:proofErr w:type="spellStart"/>
      <w:r>
        <w:t>grantiella</w:t>
      </w:r>
      <w:proofErr w:type="spellEnd"/>
      <w:r>
        <w:t xml:space="preserve"> </w:t>
      </w:r>
      <w:proofErr w:type="spellStart"/>
      <w:r>
        <w:t>picta</w:t>
      </w:r>
      <w:proofErr w:type="spellEnd"/>
      <w:r>
        <w:t xml:space="preserve">), a mistletoe specialist </w:t>
      </w:r>
      <w:r>
        <w:rPr>
          <w:i/>
        </w:rPr>
        <w:t>Emu</w:t>
      </w:r>
      <w:r>
        <w:t xml:space="preserve"> </w:t>
      </w:r>
      <w:r>
        <w:rPr>
          <w:b/>
        </w:rPr>
        <w:t>108</w:t>
      </w:r>
      <w:r>
        <w:t xml:space="preserve"> 213–20</w:t>
      </w:r>
    </w:p>
    <w:p w:rsidR="00FB663D" w:rsidRDefault="009853FA" w:rsidP="00574879">
      <w:pPr>
        <w:pStyle w:val="Bibliography"/>
        <w:spacing w:after="120"/>
        <w:jc w:val="both"/>
      </w:pPr>
      <w:r>
        <w:t xml:space="preserve">Bartels S F and Chen H Y H 2012 Mechanisms regulating epiphytic plant diversity </w:t>
      </w:r>
      <w:r>
        <w:rPr>
          <w:i/>
        </w:rPr>
        <w:t>Critical Reviews in Plant Sciences</w:t>
      </w:r>
      <w:r>
        <w:t xml:space="preserve"> </w:t>
      </w:r>
      <w:r>
        <w:rPr>
          <w:b/>
        </w:rPr>
        <w:t>31</w:t>
      </w:r>
      <w:r>
        <w:t xml:space="preserve"> 391–400</w:t>
      </w:r>
    </w:p>
    <w:p w:rsidR="00FB663D" w:rsidRDefault="009853FA" w:rsidP="00574879">
      <w:pPr>
        <w:pStyle w:val="Bibliography"/>
        <w:spacing w:after="120"/>
        <w:jc w:val="both"/>
      </w:pPr>
      <w:r>
        <w:t xml:space="preserve">Bell T L and Adams M A 2011 Attack on all fronts: Functional relationships between aerial and root parasitic plants and their woody hosts and consequences for ecosystems </w:t>
      </w:r>
      <w:r>
        <w:rPr>
          <w:i/>
        </w:rPr>
        <w:t>Tree Physiology</w:t>
      </w:r>
      <w:r>
        <w:t xml:space="preserve"> </w:t>
      </w:r>
      <w:r>
        <w:rPr>
          <w:b/>
        </w:rPr>
        <w:t>31</w:t>
      </w:r>
      <w:r>
        <w:t xml:space="preserve"> 3–15</w:t>
      </w:r>
    </w:p>
    <w:p w:rsidR="00FB663D" w:rsidRDefault="009853FA" w:rsidP="00574879">
      <w:pPr>
        <w:pStyle w:val="Bibliography"/>
        <w:spacing w:after="120"/>
        <w:jc w:val="both"/>
      </w:pPr>
      <w:r>
        <w:lastRenderedPageBreak/>
        <w:t xml:space="preserve">Bowen M E, </w:t>
      </w:r>
      <w:proofErr w:type="spellStart"/>
      <w:r>
        <w:t>McAlpine</w:t>
      </w:r>
      <w:proofErr w:type="spellEnd"/>
      <w:r>
        <w:t xml:space="preserve"> C A, House A P N and Smith G C 2009 Agricultural landscape modification increases the abundance of an important food resource: Mistletoes, birds and </w:t>
      </w:r>
      <w:proofErr w:type="spellStart"/>
      <w:r>
        <w:t>brigalow</w:t>
      </w:r>
      <w:proofErr w:type="spellEnd"/>
      <w:r>
        <w:t xml:space="preserve"> </w:t>
      </w:r>
      <w:r>
        <w:rPr>
          <w:i/>
        </w:rPr>
        <w:t>Biological Conservation</w:t>
      </w:r>
      <w:r>
        <w:t xml:space="preserve"> </w:t>
      </w:r>
      <w:r>
        <w:rPr>
          <w:b/>
        </w:rPr>
        <w:t>142</w:t>
      </w:r>
      <w:r>
        <w:t xml:space="preserve"> 122–33</w:t>
      </w:r>
    </w:p>
    <w:p w:rsidR="00FB663D" w:rsidRDefault="009853FA" w:rsidP="00574879">
      <w:pPr>
        <w:pStyle w:val="Bibliography"/>
        <w:spacing w:after="120"/>
        <w:jc w:val="both"/>
      </w:pPr>
      <w:r>
        <w:t xml:space="preserve">Canyon D V and Hill C J 1997 Mistletoe host-resemblance: A study of herbivory, nitrogen and moisture in two </w:t>
      </w:r>
      <w:proofErr w:type="spellStart"/>
      <w:proofErr w:type="gramStart"/>
      <w:r>
        <w:t>australian</w:t>
      </w:r>
      <w:proofErr w:type="spellEnd"/>
      <w:proofErr w:type="gramEnd"/>
      <w:r>
        <w:t xml:space="preserve"> mistletoes and their host trees </w:t>
      </w:r>
      <w:r>
        <w:rPr>
          <w:i/>
        </w:rPr>
        <w:t>Australian Journal of Ecology</w:t>
      </w:r>
      <w:r>
        <w:t xml:space="preserve"> </w:t>
      </w:r>
      <w:r>
        <w:rPr>
          <w:b/>
        </w:rPr>
        <w:t>22</w:t>
      </w:r>
      <w:r>
        <w:t xml:space="preserve"> 395–403</w:t>
      </w:r>
    </w:p>
    <w:p w:rsidR="00FB663D" w:rsidRDefault="009853FA" w:rsidP="00574879">
      <w:pPr>
        <w:pStyle w:val="Bibliography"/>
        <w:spacing w:after="120"/>
        <w:jc w:val="both"/>
      </w:pPr>
      <w:r>
        <w:t xml:space="preserve">Carnegie A J, Bi H Q, Arnold S, Li Y and </w:t>
      </w:r>
      <w:proofErr w:type="spellStart"/>
      <w:r>
        <w:t>Binns</w:t>
      </w:r>
      <w:proofErr w:type="spellEnd"/>
      <w:r>
        <w:t xml:space="preserve"> D 2009 Distribution, host preference, and impact of parasitic mistletoes (</w:t>
      </w:r>
      <w:proofErr w:type="spellStart"/>
      <w:r>
        <w:t>loranthaceae</w:t>
      </w:r>
      <w:proofErr w:type="spellEnd"/>
      <w:r>
        <w:t xml:space="preserve">) in young eucalypt plantations in new south wales, </w:t>
      </w:r>
      <w:proofErr w:type="spellStart"/>
      <w:r>
        <w:t>australia</w:t>
      </w:r>
      <w:proofErr w:type="spellEnd"/>
      <w:r>
        <w:t xml:space="preserve"> </w:t>
      </w:r>
      <w:r>
        <w:rPr>
          <w:i/>
        </w:rPr>
        <w:t>Botany-</w:t>
      </w:r>
      <w:proofErr w:type="spellStart"/>
      <w:r>
        <w:rPr>
          <w:i/>
        </w:rPr>
        <w:t>Botanique</w:t>
      </w:r>
      <w:proofErr w:type="spellEnd"/>
      <w:r>
        <w:t xml:space="preserve"> </w:t>
      </w:r>
      <w:r>
        <w:rPr>
          <w:b/>
        </w:rPr>
        <w:t>87</w:t>
      </w:r>
      <w:r>
        <w:t xml:space="preserve"> 49–63</w:t>
      </w:r>
    </w:p>
    <w:p w:rsidR="00FB663D" w:rsidRDefault="009853FA" w:rsidP="00574879">
      <w:pPr>
        <w:pStyle w:val="Bibliography"/>
        <w:spacing w:after="120"/>
        <w:jc w:val="both"/>
      </w:pPr>
      <w:proofErr w:type="spellStart"/>
      <w:r>
        <w:t>Cernusak</w:t>
      </w:r>
      <w:proofErr w:type="spellEnd"/>
      <w:r>
        <w:t xml:space="preserve"> L A, Pate J S and Farquhar G D 2004 Oxygen and carbon isotope composition of parasitic plants and their hosts in southwestern </w:t>
      </w:r>
      <w:proofErr w:type="spellStart"/>
      <w:r>
        <w:t>australia</w:t>
      </w:r>
      <w:proofErr w:type="spellEnd"/>
      <w:r>
        <w:t xml:space="preserve"> </w:t>
      </w:r>
      <w:proofErr w:type="spellStart"/>
      <w:r>
        <w:rPr>
          <w:i/>
        </w:rPr>
        <w:t>Oecologia</w:t>
      </w:r>
      <w:proofErr w:type="spellEnd"/>
      <w:r>
        <w:t xml:space="preserve"> </w:t>
      </w:r>
      <w:r>
        <w:rPr>
          <w:b/>
        </w:rPr>
        <w:t>139</w:t>
      </w:r>
      <w:r>
        <w:t xml:space="preserve"> 199–213</w:t>
      </w:r>
    </w:p>
    <w:p w:rsidR="00FB663D" w:rsidRDefault="009853FA" w:rsidP="00574879">
      <w:pPr>
        <w:pStyle w:val="Bibliography"/>
        <w:spacing w:after="120"/>
        <w:jc w:val="both"/>
      </w:pPr>
      <w:r>
        <w:t xml:space="preserve">Cooney S J N and Watson D M 2005 Diamond </w:t>
      </w:r>
      <w:proofErr w:type="spellStart"/>
      <w:r>
        <w:t>firetails</w:t>
      </w:r>
      <w:proofErr w:type="spellEnd"/>
      <w:r>
        <w:t xml:space="preserve"> (</w:t>
      </w:r>
      <w:proofErr w:type="spellStart"/>
      <w:r>
        <w:t>stagonopleura</w:t>
      </w:r>
      <w:proofErr w:type="spellEnd"/>
      <w:r>
        <w:t xml:space="preserve"> </w:t>
      </w:r>
      <w:proofErr w:type="spellStart"/>
      <w:r>
        <w:t>guttata</w:t>
      </w:r>
      <w:proofErr w:type="spellEnd"/>
      <w:r>
        <w:t xml:space="preserve">) preferentially nest in mistletoe </w:t>
      </w:r>
      <w:r>
        <w:rPr>
          <w:i/>
        </w:rPr>
        <w:t>Emu</w:t>
      </w:r>
      <w:r>
        <w:t xml:space="preserve"> </w:t>
      </w:r>
      <w:r>
        <w:rPr>
          <w:b/>
        </w:rPr>
        <w:t>105</w:t>
      </w:r>
      <w:r>
        <w:t xml:space="preserve"> 317–22</w:t>
      </w:r>
    </w:p>
    <w:p w:rsidR="00FB663D" w:rsidRDefault="009853FA" w:rsidP="00574879">
      <w:pPr>
        <w:pStyle w:val="Bibliography"/>
        <w:spacing w:after="120"/>
        <w:jc w:val="both"/>
      </w:pPr>
      <w:r>
        <w:t xml:space="preserve">Davidson N J and Pate J S 1992 WATER relations of the mistletoe </w:t>
      </w:r>
      <w:proofErr w:type="spellStart"/>
      <w:r>
        <w:t>amyema-fitzgeraldii</w:t>
      </w:r>
      <w:proofErr w:type="spellEnd"/>
      <w:r>
        <w:t xml:space="preserve"> and its host acacia-</w:t>
      </w:r>
      <w:proofErr w:type="spellStart"/>
      <w:r>
        <w:t>acuminata</w:t>
      </w:r>
      <w:proofErr w:type="spellEnd"/>
      <w:r>
        <w:t xml:space="preserve"> </w:t>
      </w:r>
      <w:r>
        <w:rPr>
          <w:i/>
        </w:rPr>
        <w:t>Journal of Experimental Botany</w:t>
      </w:r>
      <w:r>
        <w:t xml:space="preserve"> </w:t>
      </w:r>
      <w:r>
        <w:rPr>
          <w:b/>
        </w:rPr>
        <w:t>43</w:t>
      </w:r>
      <w:r>
        <w:t xml:space="preserve"> 1549–55</w:t>
      </w:r>
    </w:p>
    <w:p w:rsidR="00FB663D" w:rsidRDefault="009853FA" w:rsidP="00574879">
      <w:pPr>
        <w:pStyle w:val="Bibliography"/>
        <w:spacing w:after="120"/>
        <w:jc w:val="both"/>
      </w:pPr>
      <w:r>
        <w:t xml:space="preserve">Davidson N J, True K C and Pate J S 1989 WATER relations of the parasite - host relationship between the mistletoe </w:t>
      </w:r>
      <w:proofErr w:type="spellStart"/>
      <w:r>
        <w:t>amyema-linophyllum</w:t>
      </w:r>
      <w:proofErr w:type="spellEnd"/>
      <w:r>
        <w:t xml:space="preserve"> (</w:t>
      </w:r>
      <w:proofErr w:type="spellStart"/>
      <w:r>
        <w:t>fenzl</w:t>
      </w:r>
      <w:proofErr w:type="spellEnd"/>
      <w:r>
        <w:t xml:space="preserve">) </w:t>
      </w:r>
      <w:proofErr w:type="spellStart"/>
      <w:r>
        <w:t>tieghem</w:t>
      </w:r>
      <w:proofErr w:type="spellEnd"/>
      <w:r>
        <w:t xml:space="preserve"> and casuarina-</w:t>
      </w:r>
      <w:proofErr w:type="spellStart"/>
      <w:r>
        <w:t>obesa</w:t>
      </w:r>
      <w:proofErr w:type="spellEnd"/>
      <w:r>
        <w:t xml:space="preserve"> </w:t>
      </w:r>
      <w:proofErr w:type="spellStart"/>
      <w:r>
        <w:t>miq</w:t>
      </w:r>
      <w:proofErr w:type="spellEnd"/>
      <w:r>
        <w:t xml:space="preserve"> </w:t>
      </w:r>
      <w:proofErr w:type="spellStart"/>
      <w:r>
        <w:rPr>
          <w:i/>
        </w:rPr>
        <w:t>Oecologia</w:t>
      </w:r>
      <w:proofErr w:type="spellEnd"/>
      <w:r>
        <w:t xml:space="preserve"> </w:t>
      </w:r>
      <w:r>
        <w:rPr>
          <w:b/>
        </w:rPr>
        <w:t>80</w:t>
      </w:r>
      <w:r>
        <w:t xml:space="preserve"> 321–30</w:t>
      </w:r>
    </w:p>
    <w:p w:rsidR="00FB663D" w:rsidRDefault="009853FA" w:rsidP="00574879">
      <w:pPr>
        <w:pStyle w:val="Bibliography"/>
        <w:spacing w:after="120"/>
        <w:jc w:val="both"/>
      </w:pPr>
      <w:proofErr w:type="spellStart"/>
      <w:r>
        <w:t>Dobbertin</w:t>
      </w:r>
      <w:proofErr w:type="spellEnd"/>
      <w:r>
        <w:t xml:space="preserve"> M and </w:t>
      </w:r>
      <w:proofErr w:type="spellStart"/>
      <w:r>
        <w:t>Rigling</w:t>
      </w:r>
      <w:proofErr w:type="spellEnd"/>
      <w:r>
        <w:t xml:space="preserve"> A 2006 Pine mistletoe (</w:t>
      </w:r>
      <w:proofErr w:type="spellStart"/>
      <w:r>
        <w:t>viscum</w:t>
      </w:r>
      <w:proofErr w:type="spellEnd"/>
      <w:r>
        <w:t xml:space="preserve"> album </w:t>
      </w:r>
      <w:proofErr w:type="spellStart"/>
      <w:r>
        <w:t>ssp</w:t>
      </w:r>
      <w:proofErr w:type="spellEnd"/>
      <w:r>
        <w:t xml:space="preserve"> </w:t>
      </w:r>
      <w:proofErr w:type="spellStart"/>
      <w:r>
        <w:t>austriacum</w:t>
      </w:r>
      <w:proofErr w:type="spellEnd"/>
      <w:r>
        <w:t>) contributes to scots pine (</w:t>
      </w:r>
      <w:proofErr w:type="spellStart"/>
      <w:r>
        <w:t>pinus</w:t>
      </w:r>
      <w:proofErr w:type="spellEnd"/>
      <w:r>
        <w:t xml:space="preserve"> </w:t>
      </w:r>
      <w:proofErr w:type="spellStart"/>
      <w:r>
        <w:t>sylvestris</w:t>
      </w:r>
      <w:proofErr w:type="spellEnd"/>
      <w:r>
        <w:t xml:space="preserve">) mortality in the </w:t>
      </w:r>
      <w:proofErr w:type="spellStart"/>
      <w:r>
        <w:t>rhone</w:t>
      </w:r>
      <w:proofErr w:type="spellEnd"/>
      <w:r>
        <w:t xml:space="preserve"> valley of </w:t>
      </w:r>
      <w:proofErr w:type="spellStart"/>
      <w:r>
        <w:t>switzerland</w:t>
      </w:r>
      <w:proofErr w:type="spellEnd"/>
      <w:r>
        <w:t xml:space="preserve"> </w:t>
      </w:r>
      <w:r>
        <w:rPr>
          <w:i/>
        </w:rPr>
        <w:t>Forest Pathology</w:t>
      </w:r>
      <w:r>
        <w:t xml:space="preserve"> </w:t>
      </w:r>
      <w:r>
        <w:rPr>
          <w:b/>
        </w:rPr>
        <w:t>36</w:t>
      </w:r>
      <w:r>
        <w:t xml:space="preserve"> 309–22</w:t>
      </w:r>
    </w:p>
    <w:p w:rsidR="00FB663D" w:rsidRDefault="009853FA" w:rsidP="00574879">
      <w:pPr>
        <w:pStyle w:val="Bibliography"/>
        <w:spacing w:after="120"/>
        <w:jc w:val="both"/>
      </w:pPr>
      <w:r>
        <w:lastRenderedPageBreak/>
        <w:t xml:space="preserve">Dukes J S, Pontius J, </w:t>
      </w:r>
      <w:proofErr w:type="spellStart"/>
      <w:r>
        <w:t>Orwig</w:t>
      </w:r>
      <w:proofErr w:type="spellEnd"/>
      <w:r>
        <w:t xml:space="preserve"> D, </w:t>
      </w:r>
      <w:proofErr w:type="spellStart"/>
      <w:r>
        <w:t>Garnas</w:t>
      </w:r>
      <w:proofErr w:type="spellEnd"/>
      <w:r>
        <w:t xml:space="preserve"> J R, Rodgers V L, </w:t>
      </w:r>
      <w:proofErr w:type="spellStart"/>
      <w:r>
        <w:t>Brazee</w:t>
      </w:r>
      <w:proofErr w:type="spellEnd"/>
      <w:r>
        <w:t xml:space="preserve"> N, Cooke B, </w:t>
      </w:r>
      <w:proofErr w:type="spellStart"/>
      <w:r>
        <w:t>Theoharides</w:t>
      </w:r>
      <w:proofErr w:type="spellEnd"/>
      <w:r>
        <w:t xml:space="preserve"> K A, </w:t>
      </w:r>
      <w:proofErr w:type="spellStart"/>
      <w:r>
        <w:t>Stange</w:t>
      </w:r>
      <w:proofErr w:type="spellEnd"/>
      <w:r>
        <w:t xml:space="preserve"> E </w:t>
      </w:r>
      <w:proofErr w:type="spellStart"/>
      <w:r>
        <w:t>E</w:t>
      </w:r>
      <w:proofErr w:type="spellEnd"/>
      <w:r>
        <w:t xml:space="preserve">, Harrington R, </w:t>
      </w:r>
      <w:proofErr w:type="spellStart"/>
      <w:r>
        <w:t>Ehrenfeld</w:t>
      </w:r>
      <w:proofErr w:type="spellEnd"/>
      <w:r>
        <w:t xml:space="preserve"> J, </w:t>
      </w:r>
      <w:proofErr w:type="spellStart"/>
      <w:r>
        <w:t>Gurevitch</w:t>
      </w:r>
      <w:proofErr w:type="spellEnd"/>
      <w:r>
        <w:t xml:space="preserve"> J, </w:t>
      </w:r>
      <w:proofErr w:type="spellStart"/>
      <w:r>
        <w:t>Lerdau</w:t>
      </w:r>
      <w:proofErr w:type="spellEnd"/>
      <w:r>
        <w:t xml:space="preserve"> M, Stinson K, Wick R and Ayres M 2009 Responses of insect pests, pathogens, and invasive plant species to climate change in the forests of northeastern north </w:t>
      </w:r>
      <w:proofErr w:type="spellStart"/>
      <w:r>
        <w:t>america</w:t>
      </w:r>
      <w:proofErr w:type="spellEnd"/>
      <w:r>
        <w:t xml:space="preserve">: What can we predict? </w:t>
      </w:r>
      <w:r>
        <w:rPr>
          <w:i/>
        </w:rPr>
        <w:t xml:space="preserve">Canadian Journal of Forest Research-Revue </w:t>
      </w:r>
      <w:proofErr w:type="spellStart"/>
      <w:r>
        <w:rPr>
          <w:i/>
        </w:rPr>
        <w:t>Canadienne</w:t>
      </w:r>
      <w:proofErr w:type="spellEnd"/>
      <w:r>
        <w:rPr>
          <w:i/>
        </w:rPr>
        <w:t xml:space="preserve"> De </w:t>
      </w:r>
      <w:proofErr w:type="spellStart"/>
      <w:r>
        <w:rPr>
          <w:i/>
        </w:rPr>
        <w:t>Recherche</w:t>
      </w:r>
      <w:proofErr w:type="spellEnd"/>
      <w:r>
        <w:rPr>
          <w:i/>
        </w:rPr>
        <w:t xml:space="preserve"> </w:t>
      </w:r>
      <w:proofErr w:type="spellStart"/>
      <w:r>
        <w:rPr>
          <w:i/>
        </w:rPr>
        <w:t>Forestiere</w:t>
      </w:r>
      <w:proofErr w:type="spellEnd"/>
      <w:r>
        <w:t xml:space="preserve"> </w:t>
      </w:r>
      <w:r>
        <w:rPr>
          <w:b/>
        </w:rPr>
        <w:t>39</w:t>
      </w:r>
      <w:r>
        <w:t xml:space="preserve"> 231–48</w:t>
      </w:r>
    </w:p>
    <w:p w:rsidR="00FB663D" w:rsidRDefault="009853FA" w:rsidP="00574879">
      <w:pPr>
        <w:pStyle w:val="Bibliography"/>
        <w:spacing w:after="120"/>
        <w:jc w:val="both"/>
      </w:pPr>
      <w:proofErr w:type="spellStart"/>
      <w:r>
        <w:t>Ehleringer</w:t>
      </w:r>
      <w:proofErr w:type="spellEnd"/>
      <w:r>
        <w:t xml:space="preserve"> J R, Schulze E D, Ziegler H, Lange O L, Farquhar G D and </w:t>
      </w:r>
      <w:proofErr w:type="spellStart"/>
      <w:r>
        <w:t>Cowar</w:t>
      </w:r>
      <w:proofErr w:type="spellEnd"/>
      <w:r>
        <w:t xml:space="preserve"> I R 1985 XYLEM-tapping mistletoes - water or nutrient parasites </w:t>
      </w:r>
      <w:r>
        <w:rPr>
          <w:i/>
        </w:rPr>
        <w:t>Science</w:t>
      </w:r>
      <w:r>
        <w:t xml:space="preserve"> </w:t>
      </w:r>
      <w:r>
        <w:rPr>
          <w:b/>
        </w:rPr>
        <w:t>227</w:t>
      </w:r>
      <w:r>
        <w:t xml:space="preserve"> 1479–81</w:t>
      </w:r>
    </w:p>
    <w:p w:rsidR="00FB663D" w:rsidRDefault="009853FA" w:rsidP="00574879">
      <w:pPr>
        <w:pStyle w:val="Bibliography"/>
        <w:spacing w:after="120"/>
        <w:jc w:val="both"/>
      </w:pPr>
      <w:proofErr w:type="spellStart"/>
      <w:r>
        <w:t>Galiano</w:t>
      </w:r>
      <w:proofErr w:type="spellEnd"/>
      <w:r>
        <w:t xml:space="preserve"> L, </w:t>
      </w:r>
      <w:proofErr w:type="spellStart"/>
      <w:r>
        <w:t>Martínez-Vilalta</w:t>
      </w:r>
      <w:proofErr w:type="spellEnd"/>
      <w:r>
        <w:t xml:space="preserve"> J and </w:t>
      </w:r>
      <w:proofErr w:type="spellStart"/>
      <w:r>
        <w:t>Lloret</w:t>
      </w:r>
      <w:proofErr w:type="spellEnd"/>
      <w:r>
        <w:t xml:space="preserve"> F 2011 Carbon reserves and canopy defoliation determine the recovery of scots pine 4 </w:t>
      </w:r>
      <w:proofErr w:type="spellStart"/>
      <w:r>
        <w:t>yr</w:t>
      </w:r>
      <w:proofErr w:type="spellEnd"/>
      <w:r>
        <w:t xml:space="preserve"> after a drought episode </w:t>
      </w:r>
      <w:r>
        <w:rPr>
          <w:i/>
        </w:rPr>
        <w:t xml:space="preserve">New </w:t>
      </w:r>
      <w:proofErr w:type="spellStart"/>
      <w:r>
        <w:rPr>
          <w:i/>
        </w:rPr>
        <w:t>Phytologist</w:t>
      </w:r>
      <w:proofErr w:type="spellEnd"/>
      <w:r>
        <w:t xml:space="preserve"> </w:t>
      </w:r>
      <w:r>
        <w:rPr>
          <w:b/>
        </w:rPr>
        <w:t>190</w:t>
      </w:r>
      <w:r>
        <w:t xml:space="preserve"> 750–9</w:t>
      </w:r>
    </w:p>
    <w:p w:rsidR="00FB663D" w:rsidRDefault="009853FA" w:rsidP="00574879">
      <w:pPr>
        <w:pStyle w:val="Bibliography"/>
        <w:spacing w:after="120"/>
        <w:jc w:val="both"/>
      </w:pPr>
      <w:r>
        <w:t xml:space="preserve">Hatcher M J, Dick J T A and Dunn A M 2012 Diverse effects of parasites in ecosystems: Linking interdependent processes </w:t>
      </w:r>
      <w:r>
        <w:rPr>
          <w:i/>
        </w:rPr>
        <w:t>Frontiers in Ecology and the Environment</w:t>
      </w:r>
      <w:r>
        <w:t xml:space="preserve"> </w:t>
      </w:r>
      <w:r>
        <w:rPr>
          <w:b/>
        </w:rPr>
        <w:t>10</w:t>
      </w:r>
      <w:r>
        <w:t xml:space="preserve"> 186–94</w:t>
      </w:r>
    </w:p>
    <w:p w:rsidR="00FB663D" w:rsidRDefault="009853FA" w:rsidP="00574879">
      <w:pPr>
        <w:pStyle w:val="Bibliography"/>
        <w:spacing w:after="120"/>
        <w:jc w:val="both"/>
      </w:pPr>
      <w:proofErr w:type="spellStart"/>
      <w:r>
        <w:t>Hutley</w:t>
      </w:r>
      <w:proofErr w:type="spellEnd"/>
      <w:r>
        <w:t xml:space="preserve"> L B, Evans B J, </w:t>
      </w:r>
      <w:proofErr w:type="spellStart"/>
      <w:r>
        <w:t>Beringer</w:t>
      </w:r>
      <w:proofErr w:type="spellEnd"/>
      <w:r>
        <w:t xml:space="preserve"> J, Cook G D, Maier S W and </w:t>
      </w:r>
      <w:proofErr w:type="spellStart"/>
      <w:r>
        <w:t>Razon</w:t>
      </w:r>
      <w:proofErr w:type="spellEnd"/>
      <w:r>
        <w:t xml:space="preserve"> E 2013 Impacts of an extreme cyclone event on landscape-scale savanna fire, productivity and greenhouse gas emissions </w:t>
      </w:r>
      <w:r>
        <w:rPr>
          <w:i/>
        </w:rPr>
        <w:t>Environmental Research Letters</w:t>
      </w:r>
      <w:r>
        <w:t xml:space="preserve"> </w:t>
      </w:r>
      <w:r>
        <w:rPr>
          <w:b/>
        </w:rPr>
        <w:t>8</w:t>
      </w:r>
      <w:r>
        <w:t xml:space="preserve"> 12</w:t>
      </w:r>
    </w:p>
    <w:p w:rsidR="00FB663D" w:rsidRDefault="009853FA" w:rsidP="00574879">
      <w:pPr>
        <w:pStyle w:val="Bibliography"/>
        <w:spacing w:after="120"/>
        <w:jc w:val="both"/>
      </w:pPr>
      <w:r>
        <w:t xml:space="preserve">Johnson D M, </w:t>
      </w:r>
      <w:proofErr w:type="spellStart"/>
      <w:r>
        <w:t>Buntgen</w:t>
      </w:r>
      <w:proofErr w:type="spellEnd"/>
      <w:r>
        <w:t xml:space="preserve"> U, Frank D C, </w:t>
      </w:r>
      <w:proofErr w:type="spellStart"/>
      <w:r>
        <w:t>Kausrud</w:t>
      </w:r>
      <w:proofErr w:type="spellEnd"/>
      <w:r>
        <w:t xml:space="preserve"> K, Haynes K J, </w:t>
      </w:r>
      <w:proofErr w:type="spellStart"/>
      <w:r>
        <w:t>Liebhold</w:t>
      </w:r>
      <w:proofErr w:type="spellEnd"/>
      <w:r>
        <w:t xml:space="preserve"> A M, </w:t>
      </w:r>
      <w:proofErr w:type="spellStart"/>
      <w:r>
        <w:t>Esper</w:t>
      </w:r>
      <w:proofErr w:type="spellEnd"/>
      <w:r>
        <w:t xml:space="preserve"> J and </w:t>
      </w:r>
      <w:proofErr w:type="spellStart"/>
      <w:r>
        <w:t>Stenseth</w:t>
      </w:r>
      <w:proofErr w:type="spellEnd"/>
      <w:r>
        <w:t xml:space="preserve"> N C 2010 Climatic warming disrupts recurrent alpine insect outbreaks </w:t>
      </w:r>
      <w:r>
        <w:rPr>
          <w:i/>
        </w:rPr>
        <w:t>Proceedings of the National Academy of Sciences of the United States of America</w:t>
      </w:r>
      <w:r>
        <w:t xml:space="preserve"> </w:t>
      </w:r>
      <w:r>
        <w:rPr>
          <w:b/>
        </w:rPr>
        <w:t>107</w:t>
      </w:r>
      <w:r>
        <w:t xml:space="preserve"> 20576–81</w:t>
      </w:r>
    </w:p>
    <w:p w:rsidR="00FB663D" w:rsidRDefault="009853FA" w:rsidP="00574879">
      <w:pPr>
        <w:pStyle w:val="Bibliography"/>
        <w:spacing w:after="120"/>
        <w:jc w:val="both"/>
      </w:pPr>
      <w:r>
        <w:t xml:space="preserve">Kara A, Juan Manuel D, Maria G </w:t>
      </w:r>
      <w:proofErr w:type="spellStart"/>
      <w:r>
        <w:t>G</w:t>
      </w:r>
      <w:proofErr w:type="spellEnd"/>
      <w:r>
        <w:t xml:space="preserve">, Catherine H, David M, Camila P, Beatriz S-N, Christina M S, Annette T, Skip J V B, Bonnie G W, </w:t>
      </w:r>
      <w:proofErr w:type="spellStart"/>
      <w:r>
        <w:t>Xiangtao</w:t>
      </w:r>
      <w:proofErr w:type="spellEnd"/>
      <w:r>
        <w:t xml:space="preserve"> X and Jennifer S P 2017 Will seasonally dry tropical forests be sensitive or resistant to future changes in rainfall regimes? </w:t>
      </w:r>
      <w:r>
        <w:rPr>
          <w:i/>
        </w:rPr>
        <w:t>Environmental Research Letters</w:t>
      </w:r>
      <w:r>
        <w:t xml:space="preserve"> </w:t>
      </w:r>
      <w:r>
        <w:rPr>
          <w:b/>
        </w:rPr>
        <w:t>12</w:t>
      </w:r>
      <w:r>
        <w:t xml:space="preserve"> 023001</w:t>
      </w:r>
    </w:p>
    <w:p w:rsidR="00FB663D" w:rsidRDefault="009853FA" w:rsidP="00574879">
      <w:pPr>
        <w:pStyle w:val="Bibliography"/>
        <w:spacing w:after="120"/>
        <w:jc w:val="both"/>
      </w:pPr>
      <w:r>
        <w:lastRenderedPageBreak/>
        <w:t xml:space="preserve">Kolb T E, Fettig C J, Ayres M P, </w:t>
      </w:r>
      <w:proofErr w:type="spellStart"/>
      <w:r>
        <w:t>Bentz</w:t>
      </w:r>
      <w:proofErr w:type="spellEnd"/>
      <w:r>
        <w:t xml:space="preserve"> B J, </w:t>
      </w:r>
      <w:proofErr w:type="spellStart"/>
      <w:r>
        <w:t>Hicke</w:t>
      </w:r>
      <w:proofErr w:type="spellEnd"/>
      <w:r>
        <w:t xml:space="preserve"> J A, </w:t>
      </w:r>
      <w:proofErr w:type="spellStart"/>
      <w:r>
        <w:t>Mathiasen</w:t>
      </w:r>
      <w:proofErr w:type="spellEnd"/>
      <w:r>
        <w:t xml:space="preserve"> R, Stewart J E and Weed A S 2016 Observed and anticipated impacts of drought on forest insects and diseases in the united states </w:t>
      </w:r>
      <w:r>
        <w:rPr>
          <w:i/>
        </w:rPr>
        <w:t>Forest Ecology and Management</w:t>
      </w:r>
      <w:r>
        <w:t xml:space="preserve"> </w:t>
      </w:r>
      <w:r>
        <w:rPr>
          <w:b/>
        </w:rPr>
        <w:t>380</w:t>
      </w:r>
      <w:r>
        <w:t xml:space="preserve"> 321–34</w:t>
      </w:r>
    </w:p>
    <w:p w:rsidR="00FB663D" w:rsidRDefault="009853FA" w:rsidP="00574879">
      <w:pPr>
        <w:pStyle w:val="Bibliography"/>
        <w:spacing w:after="120"/>
        <w:jc w:val="both"/>
      </w:pPr>
      <w:proofErr w:type="spellStart"/>
      <w:r>
        <w:t>Kulakowski</w:t>
      </w:r>
      <w:proofErr w:type="spellEnd"/>
      <w:r>
        <w:t xml:space="preserve"> D, </w:t>
      </w:r>
      <w:proofErr w:type="spellStart"/>
      <w:r>
        <w:t>Seidl</w:t>
      </w:r>
      <w:proofErr w:type="spellEnd"/>
      <w:r>
        <w:t xml:space="preserve"> R, </w:t>
      </w:r>
      <w:proofErr w:type="spellStart"/>
      <w:r>
        <w:t>Holeksa</w:t>
      </w:r>
      <w:proofErr w:type="spellEnd"/>
      <w:r>
        <w:t xml:space="preserve"> J, </w:t>
      </w:r>
      <w:proofErr w:type="spellStart"/>
      <w:r>
        <w:t>Kuuluvainen</w:t>
      </w:r>
      <w:proofErr w:type="spellEnd"/>
      <w:r>
        <w:t xml:space="preserve"> T, Nagel T A, </w:t>
      </w:r>
      <w:proofErr w:type="spellStart"/>
      <w:r>
        <w:t>Panayotov</w:t>
      </w:r>
      <w:proofErr w:type="spellEnd"/>
      <w:r>
        <w:t xml:space="preserve"> M, Svoboda M, Thorn S, </w:t>
      </w:r>
      <w:proofErr w:type="spellStart"/>
      <w:r>
        <w:t>Vacchiano</w:t>
      </w:r>
      <w:proofErr w:type="spellEnd"/>
      <w:r>
        <w:t xml:space="preserve"> G, Whitlock C, </w:t>
      </w:r>
      <w:proofErr w:type="spellStart"/>
      <w:r>
        <w:t>Wohlgemuth</w:t>
      </w:r>
      <w:proofErr w:type="spellEnd"/>
      <w:r>
        <w:t xml:space="preserve"> T and </w:t>
      </w:r>
      <w:proofErr w:type="spellStart"/>
      <w:r>
        <w:t>Bebi</w:t>
      </w:r>
      <w:proofErr w:type="spellEnd"/>
      <w:r>
        <w:t xml:space="preserve"> P 2017 A walk on the wild side: Disturbance dynamics and the conservation and management of </w:t>
      </w:r>
      <w:proofErr w:type="spellStart"/>
      <w:r>
        <w:t>european</w:t>
      </w:r>
      <w:proofErr w:type="spellEnd"/>
      <w:r>
        <w:t xml:space="preserve"> mountain forest ecosystems </w:t>
      </w:r>
      <w:r>
        <w:rPr>
          <w:i/>
        </w:rPr>
        <w:t>Forest Ecology and Management</w:t>
      </w:r>
      <w:r>
        <w:t xml:space="preserve"> </w:t>
      </w:r>
      <w:r>
        <w:rPr>
          <w:b/>
        </w:rPr>
        <w:t>388</w:t>
      </w:r>
      <w:r>
        <w:t xml:space="preserve"> 120–31</w:t>
      </w:r>
    </w:p>
    <w:p w:rsidR="00FB663D" w:rsidRDefault="009853FA" w:rsidP="00574879">
      <w:pPr>
        <w:pStyle w:val="Bibliography"/>
        <w:spacing w:after="120"/>
        <w:jc w:val="both"/>
      </w:pPr>
      <w:proofErr w:type="spellStart"/>
      <w:r>
        <w:t>Küppers</w:t>
      </w:r>
      <w:proofErr w:type="spellEnd"/>
      <w:r>
        <w:t xml:space="preserve"> M, </w:t>
      </w:r>
      <w:proofErr w:type="spellStart"/>
      <w:r>
        <w:t>Küppers</w:t>
      </w:r>
      <w:proofErr w:type="spellEnd"/>
      <w:r>
        <w:t xml:space="preserve"> B I, </w:t>
      </w:r>
      <w:proofErr w:type="spellStart"/>
      <w:r>
        <w:t>Neales</w:t>
      </w:r>
      <w:proofErr w:type="spellEnd"/>
      <w:r>
        <w:t xml:space="preserve"> T F and Swan </w:t>
      </w:r>
      <w:proofErr w:type="gramStart"/>
      <w:r>
        <w:t>A</w:t>
      </w:r>
      <w:proofErr w:type="gramEnd"/>
      <w:r>
        <w:t xml:space="preserve"> G 1992 Leaf gas exchange characteristics, daily carbon and water balances of the host/mistletoe pair eucalyptus </w:t>
      </w:r>
      <w:proofErr w:type="spellStart"/>
      <w:r>
        <w:t>behriana</w:t>
      </w:r>
      <w:proofErr w:type="spellEnd"/>
      <w:r>
        <w:t xml:space="preserve"> f. </w:t>
      </w:r>
      <w:proofErr w:type="spellStart"/>
      <w:r>
        <w:t>muell</w:t>
      </w:r>
      <w:proofErr w:type="spellEnd"/>
      <w:r>
        <w:t xml:space="preserve">. </w:t>
      </w:r>
      <w:proofErr w:type="gramStart"/>
      <w:r>
        <w:t>and</w:t>
      </w:r>
      <w:proofErr w:type="gramEnd"/>
      <w:r>
        <w:t xml:space="preserve"> </w:t>
      </w:r>
      <w:proofErr w:type="spellStart"/>
      <w:r>
        <w:t>amyema</w:t>
      </w:r>
      <w:proofErr w:type="spellEnd"/>
      <w:r>
        <w:t xml:space="preserve"> </w:t>
      </w:r>
      <w:proofErr w:type="spellStart"/>
      <w:r>
        <w:t>miquelii</w:t>
      </w:r>
      <w:proofErr w:type="spellEnd"/>
      <w:r>
        <w:t xml:space="preserve"> (</w:t>
      </w:r>
      <w:proofErr w:type="spellStart"/>
      <w:r>
        <w:t>lehm</w:t>
      </w:r>
      <w:proofErr w:type="spellEnd"/>
      <w:r>
        <w:t xml:space="preserve">. ex </w:t>
      </w:r>
      <w:proofErr w:type="spellStart"/>
      <w:r>
        <w:t>miq</w:t>
      </w:r>
      <w:proofErr w:type="spellEnd"/>
      <w:r>
        <w:t xml:space="preserve">.) </w:t>
      </w:r>
      <w:proofErr w:type="spellStart"/>
      <w:r>
        <w:t>tiegh</w:t>
      </w:r>
      <w:proofErr w:type="spellEnd"/>
      <w:r>
        <w:t xml:space="preserve">. </w:t>
      </w:r>
      <w:proofErr w:type="gramStart"/>
      <w:r>
        <w:t>at</w:t>
      </w:r>
      <w:proofErr w:type="gramEnd"/>
      <w:r>
        <w:t xml:space="preserve"> permanently low plant water status in the field </w:t>
      </w:r>
      <w:r>
        <w:rPr>
          <w:i/>
        </w:rPr>
        <w:t>Trees-Structure and Function</w:t>
      </w:r>
      <w:r>
        <w:t xml:space="preserve"> </w:t>
      </w:r>
      <w:r>
        <w:rPr>
          <w:b/>
        </w:rPr>
        <w:t>7</w:t>
      </w:r>
      <w:r>
        <w:t xml:space="preserve"> 1–7</w:t>
      </w:r>
    </w:p>
    <w:p w:rsidR="00FB663D" w:rsidRDefault="009853FA" w:rsidP="00574879">
      <w:pPr>
        <w:pStyle w:val="Bibliography"/>
        <w:spacing w:after="120"/>
        <w:jc w:val="both"/>
      </w:pPr>
      <w:r>
        <w:t xml:space="preserve">Lamont B 1983 Germination of mistletoes </w:t>
      </w:r>
      <w:proofErr w:type="gramStart"/>
      <w:r>
        <w:rPr>
          <w:i/>
        </w:rPr>
        <w:t>The</w:t>
      </w:r>
      <w:proofErr w:type="gramEnd"/>
      <w:r>
        <w:rPr>
          <w:i/>
        </w:rPr>
        <w:t xml:space="preserve"> biology of mistletoes</w:t>
      </w:r>
      <w:r>
        <w:t xml:space="preserve"> </w:t>
      </w:r>
      <w:proofErr w:type="spellStart"/>
      <w:r>
        <w:t>ed</w:t>
      </w:r>
      <w:proofErr w:type="spellEnd"/>
      <w:r>
        <w:t xml:space="preserve"> P Calder M; Bernhardt (Sydney: Academic Press) pp 129–43</w:t>
      </w:r>
    </w:p>
    <w:p w:rsidR="00FB663D" w:rsidRDefault="009853FA" w:rsidP="00574879">
      <w:pPr>
        <w:pStyle w:val="Bibliography"/>
        <w:spacing w:after="120"/>
        <w:jc w:val="both"/>
      </w:pPr>
      <w:proofErr w:type="spellStart"/>
      <w:r>
        <w:t>MacRaild</w:t>
      </w:r>
      <w:proofErr w:type="spellEnd"/>
      <w:r>
        <w:t xml:space="preserve"> L M, Radford J Q and Bennett A F 2010 Non-linear effects of landscape properties on mistletoe parasitism in fragmented agricultural landscapes </w:t>
      </w:r>
      <w:r>
        <w:rPr>
          <w:i/>
        </w:rPr>
        <w:t>Landscape Ecology</w:t>
      </w:r>
      <w:r>
        <w:t xml:space="preserve"> </w:t>
      </w:r>
      <w:r>
        <w:rPr>
          <w:b/>
        </w:rPr>
        <w:t>25</w:t>
      </w:r>
      <w:r>
        <w:t xml:space="preserve"> 395–406</w:t>
      </w:r>
    </w:p>
    <w:p w:rsidR="00FB663D" w:rsidRDefault="009853FA" w:rsidP="00574879">
      <w:pPr>
        <w:pStyle w:val="Bibliography"/>
        <w:spacing w:after="120"/>
        <w:jc w:val="both"/>
      </w:pPr>
      <w:proofErr w:type="spellStart"/>
      <w:r>
        <w:t>Maffei</w:t>
      </w:r>
      <w:proofErr w:type="spellEnd"/>
      <w:r>
        <w:t xml:space="preserve"> H M, Filip G M, </w:t>
      </w:r>
      <w:proofErr w:type="spellStart"/>
      <w:r>
        <w:t>Grulke</w:t>
      </w:r>
      <w:proofErr w:type="spellEnd"/>
      <w:r>
        <w:t xml:space="preserve"> N E, </w:t>
      </w:r>
      <w:proofErr w:type="spellStart"/>
      <w:r>
        <w:t>Oblinger</w:t>
      </w:r>
      <w:proofErr w:type="spellEnd"/>
      <w:r>
        <w:t xml:space="preserve"> B W, Margolis E Q and Chadwick K L 2016 Pruning high-value </w:t>
      </w:r>
      <w:proofErr w:type="spellStart"/>
      <w:r>
        <w:t>douglas</w:t>
      </w:r>
      <w:proofErr w:type="spellEnd"/>
      <w:r>
        <w:t xml:space="preserve">-fir can reduce dwarf mistletoe severity and increase longevity in central </w:t>
      </w:r>
      <w:proofErr w:type="spellStart"/>
      <w:r>
        <w:t>oregon</w:t>
      </w:r>
      <w:proofErr w:type="spellEnd"/>
      <w:r>
        <w:t xml:space="preserve"> </w:t>
      </w:r>
      <w:r>
        <w:rPr>
          <w:i/>
        </w:rPr>
        <w:t>Forest Ecology and Management</w:t>
      </w:r>
      <w:r>
        <w:t xml:space="preserve"> </w:t>
      </w:r>
      <w:r>
        <w:rPr>
          <w:b/>
        </w:rPr>
        <w:t>379</w:t>
      </w:r>
      <w:r>
        <w:t xml:space="preserve"> 11–9</w:t>
      </w:r>
    </w:p>
    <w:p w:rsidR="00FB663D" w:rsidRDefault="009853FA" w:rsidP="00574879">
      <w:pPr>
        <w:pStyle w:val="Bibliography"/>
        <w:spacing w:after="120"/>
        <w:jc w:val="both"/>
      </w:pPr>
      <w:r>
        <w:t xml:space="preserve">March W A and Watson D M 2007 Parasites boost productivity: Effects of mistletoe on </w:t>
      </w:r>
      <w:proofErr w:type="spellStart"/>
      <w:r>
        <w:t>litterfall</w:t>
      </w:r>
      <w:proofErr w:type="spellEnd"/>
      <w:r>
        <w:t xml:space="preserve"> dynamics in a temperate </w:t>
      </w:r>
      <w:proofErr w:type="spellStart"/>
      <w:proofErr w:type="gramStart"/>
      <w:r>
        <w:t>australian</w:t>
      </w:r>
      <w:proofErr w:type="spellEnd"/>
      <w:proofErr w:type="gramEnd"/>
      <w:r>
        <w:t xml:space="preserve"> forest </w:t>
      </w:r>
      <w:proofErr w:type="spellStart"/>
      <w:r>
        <w:rPr>
          <w:i/>
        </w:rPr>
        <w:t>Oecologia</w:t>
      </w:r>
      <w:proofErr w:type="spellEnd"/>
      <w:r>
        <w:t xml:space="preserve"> </w:t>
      </w:r>
      <w:r>
        <w:rPr>
          <w:b/>
        </w:rPr>
        <w:t>154</w:t>
      </w:r>
      <w:r>
        <w:t xml:space="preserve"> 339–47</w:t>
      </w:r>
    </w:p>
    <w:p w:rsidR="00FB663D" w:rsidRDefault="009853FA" w:rsidP="00574879">
      <w:pPr>
        <w:pStyle w:val="Bibliography"/>
        <w:spacing w:after="120"/>
        <w:jc w:val="both"/>
      </w:pPr>
      <w:r>
        <w:t xml:space="preserve">March W A and Watson D M 2010 </w:t>
      </w:r>
      <w:proofErr w:type="gramStart"/>
      <w:r>
        <w:t>The</w:t>
      </w:r>
      <w:proofErr w:type="gramEnd"/>
      <w:r>
        <w:t xml:space="preserve"> contribution of mistletoes to nutrient returns: Evidence for a critical role in nutrient cycling </w:t>
      </w:r>
      <w:r>
        <w:rPr>
          <w:i/>
        </w:rPr>
        <w:t>Austral Ecology</w:t>
      </w:r>
      <w:r>
        <w:t xml:space="preserve"> </w:t>
      </w:r>
      <w:r>
        <w:rPr>
          <w:b/>
        </w:rPr>
        <w:t>35</w:t>
      </w:r>
      <w:r>
        <w:t xml:space="preserve"> 713–21</w:t>
      </w:r>
    </w:p>
    <w:p w:rsidR="00FB663D" w:rsidRDefault="009853FA" w:rsidP="00574879">
      <w:pPr>
        <w:pStyle w:val="Bibliography"/>
        <w:spacing w:after="120"/>
        <w:jc w:val="both"/>
      </w:pPr>
      <w:r>
        <w:lastRenderedPageBreak/>
        <w:t xml:space="preserve">Marshall J D, </w:t>
      </w:r>
      <w:proofErr w:type="spellStart"/>
      <w:r>
        <w:t>Ehleringer</w:t>
      </w:r>
      <w:proofErr w:type="spellEnd"/>
      <w:r>
        <w:t xml:space="preserve"> J R, Schulze E D and Farquhar G 1994 CARBON-isotope composition, gas-exchange and heterotrophy in </w:t>
      </w:r>
      <w:proofErr w:type="spellStart"/>
      <w:r>
        <w:t>australian</w:t>
      </w:r>
      <w:proofErr w:type="spellEnd"/>
      <w:r>
        <w:t xml:space="preserve"> mistletoes </w:t>
      </w:r>
      <w:r>
        <w:rPr>
          <w:i/>
        </w:rPr>
        <w:t>Functional Ecology</w:t>
      </w:r>
      <w:r>
        <w:t xml:space="preserve"> </w:t>
      </w:r>
      <w:r>
        <w:rPr>
          <w:b/>
        </w:rPr>
        <w:t>8</w:t>
      </w:r>
      <w:r>
        <w:t xml:space="preserve"> 237–41</w:t>
      </w:r>
    </w:p>
    <w:p w:rsidR="00FB663D" w:rsidRDefault="009853FA" w:rsidP="00574879">
      <w:pPr>
        <w:pStyle w:val="Bibliography"/>
        <w:spacing w:after="120"/>
        <w:jc w:val="both"/>
      </w:pPr>
      <w:proofErr w:type="spellStart"/>
      <w:r>
        <w:t>Mathiasen</w:t>
      </w:r>
      <w:proofErr w:type="spellEnd"/>
      <w:r>
        <w:t xml:space="preserve"> R L, </w:t>
      </w:r>
      <w:proofErr w:type="spellStart"/>
      <w:r>
        <w:t>Hawksworth</w:t>
      </w:r>
      <w:proofErr w:type="spellEnd"/>
      <w:r>
        <w:t xml:space="preserve"> F G and </w:t>
      </w:r>
      <w:proofErr w:type="spellStart"/>
      <w:r>
        <w:t>Edminster</w:t>
      </w:r>
      <w:proofErr w:type="spellEnd"/>
      <w:r>
        <w:t xml:space="preserve"> C B 1990 Effects of dwarf mistletoe on growth and mortality of </w:t>
      </w:r>
      <w:proofErr w:type="spellStart"/>
      <w:r>
        <w:t>douglas</w:t>
      </w:r>
      <w:proofErr w:type="spellEnd"/>
      <w:r>
        <w:t xml:space="preserve">-fir in the southwest </w:t>
      </w:r>
      <w:r>
        <w:rPr>
          <w:i/>
        </w:rPr>
        <w:t>The Great Basin Naturalist</w:t>
      </w:r>
      <w:r>
        <w:t xml:space="preserve"> 173–9</w:t>
      </w:r>
    </w:p>
    <w:p w:rsidR="00FB663D" w:rsidRDefault="009853FA" w:rsidP="00574879">
      <w:pPr>
        <w:pStyle w:val="Bibliography"/>
        <w:spacing w:after="120"/>
        <w:jc w:val="both"/>
      </w:pPr>
      <w:proofErr w:type="spellStart"/>
      <w:r>
        <w:t>Mathiasen</w:t>
      </w:r>
      <w:proofErr w:type="spellEnd"/>
      <w:r>
        <w:t xml:space="preserve"> R L, </w:t>
      </w:r>
      <w:proofErr w:type="spellStart"/>
      <w:r>
        <w:t>Nickrent</w:t>
      </w:r>
      <w:proofErr w:type="spellEnd"/>
      <w:r>
        <w:t xml:space="preserve"> D L, Shaw D C and Watson D M 2008 Mistletoes: Pathology, systematics, ecology, and management </w:t>
      </w:r>
      <w:r>
        <w:rPr>
          <w:i/>
        </w:rPr>
        <w:t>Plant disease</w:t>
      </w:r>
      <w:r>
        <w:t xml:space="preserve"> </w:t>
      </w:r>
      <w:r>
        <w:rPr>
          <w:b/>
        </w:rPr>
        <w:t>92</w:t>
      </w:r>
      <w:r>
        <w:t xml:space="preserve"> 988–1006</w:t>
      </w:r>
    </w:p>
    <w:p w:rsidR="00FB663D" w:rsidRDefault="009853FA" w:rsidP="00574879">
      <w:pPr>
        <w:pStyle w:val="Bibliography"/>
        <w:spacing w:after="120"/>
        <w:jc w:val="both"/>
      </w:pPr>
      <w:r>
        <w:t xml:space="preserve">Matsubara S, Gilmore A M, Ball M C, Anderson J M and Osmond C B 2002 Sustained downregulation of photosystem ii in mistletoes during winter depression of photosynthesis </w:t>
      </w:r>
      <w:r>
        <w:rPr>
          <w:i/>
        </w:rPr>
        <w:t>Functional Plant Biology</w:t>
      </w:r>
      <w:r>
        <w:t xml:space="preserve"> </w:t>
      </w:r>
      <w:r>
        <w:rPr>
          <w:b/>
        </w:rPr>
        <w:t>29</w:t>
      </w:r>
      <w:r>
        <w:t xml:space="preserve"> 1157–69</w:t>
      </w:r>
    </w:p>
    <w:p w:rsidR="00FB663D" w:rsidRDefault="009853FA" w:rsidP="00574879">
      <w:pPr>
        <w:pStyle w:val="Bibliography"/>
        <w:spacing w:after="120"/>
        <w:jc w:val="both"/>
      </w:pPr>
      <w:proofErr w:type="spellStart"/>
      <w:r>
        <w:t>Meinzer</w:t>
      </w:r>
      <w:proofErr w:type="spellEnd"/>
      <w:r>
        <w:t xml:space="preserve"> F C, Woodruff D R and Shaw D C 2004 Integrated responses of hydraulic architecture, water and carbon relations of western hemlock to dwarf mistletoe infection </w:t>
      </w:r>
      <w:r>
        <w:rPr>
          <w:i/>
        </w:rPr>
        <w:t>Plant Cell and Environment</w:t>
      </w:r>
      <w:r>
        <w:t xml:space="preserve"> </w:t>
      </w:r>
      <w:r>
        <w:rPr>
          <w:b/>
        </w:rPr>
        <w:t>27</w:t>
      </w:r>
      <w:r>
        <w:t xml:space="preserve"> 937–46</w:t>
      </w:r>
    </w:p>
    <w:p w:rsidR="00FB663D" w:rsidRDefault="009853FA" w:rsidP="00574879">
      <w:pPr>
        <w:pStyle w:val="Bibliography"/>
        <w:spacing w:after="120"/>
        <w:jc w:val="both"/>
      </w:pPr>
      <w:proofErr w:type="spellStart"/>
      <w:r>
        <w:t>Mellado</w:t>
      </w:r>
      <w:proofErr w:type="spellEnd"/>
      <w:r>
        <w:t xml:space="preserve"> A, </w:t>
      </w:r>
      <w:proofErr w:type="spellStart"/>
      <w:r>
        <w:t>Morillas</w:t>
      </w:r>
      <w:proofErr w:type="spellEnd"/>
      <w:r>
        <w:t xml:space="preserve"> L, Gallardo A and Zamora R 2016 Temporal dynamic of parasite-mediated linkages between the forest canopy and soil processes and the microbial community </w:t>
      </w:r>
      <w:r>
        <w:rPr>
          <w:i/>
        </w:rPr>
        <w:t xml:space="preserve">New </w:t>
      </w:r>
      <w:proofErr w:type="spellStart"/>
      <w:r>
        <w:rPr>
          <w:i/>
        </w:rPr>
        <w:t>Phytologist</w:t>
      </w:r>
      <w:proofErr w:type="spellEnd"/>
      <w:r>
        <w:t xml:space="preserve"> </w:t>
      </w:r>
      <w:r>
        <w:rPr>
          <w:b/>
        </w:rPr>
        <w:t>211</w:t>
      </w:r>
      <w:r>
        <w:t xml:space="preserve"> 1382–92</w:t>
      </w:r>
    </w:p>
    <w:p w:rsidR="00FB663D" w:rsidRDefault="009853FA" w:rsidP="00574879">
      <w:pPr>
        <w:pStyle w:val="Bibliography"/>
        <w:spacing w:after="120"/>
        <w:jc w:val="both"/>
      </w:pPr>
      <w:r>
        <w:t>Millar C I, Westfall R D and Delany D L 2007 Response of high-elevation limber pine (</w:t>
      </w:r>
      <w:proofErr w:type="spellStart"/>
      <w:r>
        <w:t>pinus</w:t>
      </w:r>
      <w:proofErr w:type="spellEnd"/>
      <w:r>
        <w:t xml:space="preserve"> </w:t>
      </w:r>
      <w:proofErr w:type="spellStart"/>
      <w:r>
        <w:t>flexilis</w:t>
      </w:r>
      <w:proofErr w:type="spellEnd"/>
      <w:r>
        <w:t xml:space="preserve">) to multiyear droughts and 20th-century warming, </w:t>
      </w:r>
      <w:proofErr w:type="gramStart"/>
      <w:r>
        <w:t xml:space="preserve">sierra </w:t>
      </w:r>
      <w:proofErr w:type="spellStart"/>
      <w:r>
        <w:t>nevada</w:t>
      </w:r>
      <w:proofErr w:type="spellEnd"/>
      <w:proofErr w:type="gramEnd"/>
      <w:r>
        <w:t xml:space="preserve">, </w:t>
      </w:r>
      <w:proofErr w:type="spellStart"/>
      <w:r>
        <w:t>california</w:t>
      </w:r>
      <w:proofErr w:type="spellEnd"/>
      <w:r>
        <w:t xml:space="preserve">, </w:t>
      </w:r>
      <w:proofErr w:type="spellStart"/>
      <w:r>
        <w:t>usa</w:t>
      </w:r>
      <w:proofErr w:type="spellEnd"/>
      <w:r>
        <w:t xml:space="preserve"> </w:t>
      </w:r>
      <w:r>
        <w:rPr>
          <w:i/>
        </w:rPr>
        <w:t>Canadian Journal of Forest Research</w:t>
      </w:r>
      <w:r>
        <w:t xml:space="preserve"> </w:t>
      </w:r>
      <w:r>
        <w:rPr>
          <w:b/>
        </w:rPr>
        <w:t>37</w:t>
      </w:r>
      <w:r>
        <w:t xml:space="preserve"> 2508–20</w:t>
      </w:r>
    </w:p>
    <w:p w:rsidR="00FB663D" w:rsidRDefault="009853FA" w:rsidP="00574879">
      <w:pPr>
        <w:pStyle w:val="Bibliography"/>
        <w:spacing w:after="120"/>
        <w:jc w:val="both"/>
      </w:pPr>
      <w:r>
        <w:t xml:space="preserve">Miller </w:t>
      </w:r>
      <w:proofErr w:type="gramStart"/>
      <w:r>
        <w:t>A</w:t>
      </w:r>
      <w:proofErr w:type="gramEnd"/>
      <w:r>
        <w:t xml:space="preserve"> C, Watling J R, Overton I C and Sinclair R 2003 Does water status of eucalyptus </w:t>
      </w:r>
      <w:proofErr w:type="spellStart"/>
      <w:r>
        <w:t>largiflorens</w:t>
      </w:r>
      <w:proofErr w:type="spellEnd"/>
      <w:r>
        <w:t xml:space="preserve"> (</w:t>
      </w:r>
      <w:proofErr w:type="spellStart"/>
      <w:r>
        <w:t>myrtaceae</w:t>
      </w:r>
      <w:proofErr w:type="spellEnd"/>
      <w:r>
        <w:t xml:space="preserve">) affect infection by the mistletoe </w:t>
      </w:r>
      <w:proofErr w:type="spellStart"/>
      <w:r>
        <w:t>amyema</w:t>
      </w:r>
      <w:proofErr w:type="spellEnd"/>
      <w:r>
        <w:t xml:space="preserve"> </w:t>
      </w:r>
      <w:proofErr w:type="spellStart"/>
      <w:r>
        <w:t>miquelii</w:t>
      </w:r>
      <w:proofErr w:type="spellEnd"/>
      <w:r>
        <w:t xml:space="preserve"> (</w:t>
      </w:r>
      <w:proofErr w:type="spellStart"/>
      <w:r>
        <w:t>loranthaceae</w:t>
      </w:r>
      <w:proofErr w:type="spellEnd"/>
      <w:r>
        <w:t xml:space="preserve">)? </w:t>
      </w:r>
      <w:r>
        <w:rPr>
          <w:i/>
        </w:rPr>
        <w:t>Functional Plant Biology</w:t>
      </w:r>
      <w:r>
        <w:t xml:space="preserve"> </w:t>
      </w:r>
      <w:r>
        <w:rPr>
          <w:b/>
        </w:rPr>
        <w:t>30</w:t>
      </w:r>
      <w:r>
        <w:t xml:space="preserve"> 1239–47</w:t>
      </w:r>
    </w:p>
    <w:p w:rsidR="00FB663D" w:rsidRDefault="009853FA" w:rsidP="00574879">
      <w:pPr>
        <w:pStyle w:val="Bibliography"/>
        <w:spacing w:after="120"/>
        <w:jc w:val="both"/>
      </w:pPr>
      <w:proofErr w:type="spellStart"/>
      <w:r>
        <w:lastRenderedPageBreak/>
        <w:t>Mutlu</w:t>
      </w:r>
      <w:proofErr w:type="spellEnd"/>
      <w:r>
        <w:t xml:space="preserve"> S, </w:t>
      </w:r>
      <w:proofErr w:type="spellStart"/>
      <w:r>
        <w:t>Ilhan</w:t>
      </w:r>
      <w:proofErr w:type="spellEnd"/>
      <w:r>
        <w:t xml:space="preserve"> V and </w:t>
      </w:r>
      <w:proofErr w:type="spellStart"/>
      <w:r>
        <w:t>Turkoglu</w:t>
      </w:r>
      <w:proofErr w:type="spellEnd"/>
      <w:r>
        <w:t xml:space="preserve"> H I 2016 Mistletoe (</w:t>
      </w:r>
      <w:proofErr w:type="spellStart"/>
      <w:r>
        <w:t>viscum</w:t>
      </w:r>
      <w:proofErr w:type="spellEnd"/>
      <w:r>
        <w:t xml:space="preserve"> album) infestation in the scots pine stimulates drought-dependent oxidative damage in summer </w:t>
      </w:r>
      <w:r>
        <w:rPr>
          <w:i/>
        </w:rPr>
        <w:t>Tree physiology</w:t>
      </w:r>
      <w:r>
        <w:t xml:space="preserve"> </w:t>
      </w:r>
      <w:r>
        <w:rPr>
          <w:b/>
        </w:rPr>
        <w:t>36</w:t>
      </w:r>
      <w:r>
        <w:t xml:space="preserve"> 479–89</w:t>
      </w:r>
    </w:p>
    <w:p w:rsidR="00FB663D" w:rsidRDefault="009853FA" w:rsidP="00574879">
      <w:pPr>
        <w:pStyle w:val="Bibliography"/>
        <w:spacing w:after="120"/>
        <w:jc w:val="both"/>
      </w:pPr>
      <w:r>
        <w:t xml:space="preserve">Napier K R, Mather S H, McWhorter T J and Fleming P A 2014 Do bird species richness and community structure vary with mistletoe flowering and fruiting in </w:t>
      </w:r>
      <w:proofErr w:type="gramStart"/>
      <w:r>
        <w:t xml:space="preserve">western </w:t>
      </w:r>
      <w:proofErr w:type="spellStart"/>
      <w:r>
        <w:t>australia</w:t>
      </w:r>
      <w:proofErr w:type="spellEnd"/>
      <w:proofErr w:type="gramEnd"/>
      <w:r>
        <w:t xml:space="preserve">? </w:t>
      </w:r>
      <w:r>
        <w:rPr>
          <w:i/>
        </w:rPr>
        <w:t>Emu</w:t>
      </w:r>
      <w:r>
        <w:t xml:space="preserve"> </w:t>
      </w:r>
      <w:r>
        <w:rPr>
          <w:b/>
        </w:rPr>
        <w:t>114</w:t>
      </w:r>
      <w:r>
        <w:t xml:space="preserve"> 13–22</w:t>
      </w:r>
    </w:p>
    <w:p w:rsidR="00FB663D" w:rsidRDefault="009853FA" w:rsidP="00574879">
      <w:pPr>
        <w:pStyle w:val="Bibliography"/>
        <w:spacing w:after="120"/>
        <w:jc w:val="both"/>
      </w:pPr>
      <w:r>
        <w:t xml:space="preserve">Norton D A and Reid N 1997 Lessons in ecosystem management from management of threatened and pest </w:t>
      </w:r>
      <w:proofErr w:type="spellStart"/>
      <w:r>
        <w:t>loranthaceous</w:t>
      </w:r>
      <w:proofErr w:type="spellEnd"/>
      <w:r>
        <w:t xml:space="preserve"> mistletoes in </w:t>
      </w:r>
      <w:proofErr w:type="gramStart"/>
      <w:r>
        <w:t xml:space="preserve">new </w:t>
      </w:r>
      <w:proofErr w:type="spellStart"/>
      <w:r>
        <w:t>zealand</w:t>
      </w:r>
      <w:proofErr w:type="spellEnd"/>
      <w:proofErr w:type="gramEnd"/>
      <w:r>
        <w:t xml:space="preserve"> and </w:t>
      </w:r>
      <w:proofErr w:type="spellStart"/>
      <w:r>
        <w:t>australia</w:t>
      </w:r>
      <w:proofErr w:type="spellEnd"/>
      <w:r>
        <w:t xml:space="preserve"> </w:t>
      </w:r>
      <w:r>
        <w:rPr>
          <w:i/>
        </w:rPr>
        <w:t>Conservation Biology</w:t>
      </w:r>
      <w:r>
        <w:t xml:space="preserve"> </w:t>
      </w:r>
      <w:r>
        <w:rPr>
          <w:b/>
        </w:rPr>
        <w:t>11</w:t>
      </w:r>
      <w:r>
        <w:t xml:space="preserve"> 759–69</w:t>
      </w:r>
    </w:p>
    <w:p w:rsidR="00FB663D" w:rsidRDefault="009853FA" w:rsidP="00574879">
      <w:pPr>
        <w:pStyle w:val="Bibliography"/>
        <w:spacing w:after="120"/>
        <w:jc w:val="both"/>
      </w:pPr>
      <w:r>
        <w:t xml:space="preserve">Pate J S 2001 </w:t>
      </w:r>
      <w:proofErr w:type="spellStart"/>
      <w:r>
        <w:t>Haustoria</w:t>
      </w:r>
      <w:proofErr w:type="spellEnd"/>
      <w:r>
        <w:t xml:space="preserve"> in action: Case studies of nitrogen acquisition by woody xylem-tapping </w:t>
      </w:r>
      <w:proofErr w:type="spellStart"/>
      <w:r>
        <w:t>hemiparasites</w:t>
      </w:r>
      <w:proofErr w:type="spellEnd"/>
      <w:r>
        <w:t xml:space="preserve"> from their hosts </w:t>
      </w:r>
      <w:proofErr w:type="spellStart"/>
      <w:r>
        <w:rPr>
          <w:i/>
        </w:rPr>
        <w:t>Protoplasma</w:t>
      </w:r>
      <w:proofErr w:type="spellEnd"/>
      <w:r>
        <w:t xml:space="preserve"> </w:t>
      </w:r>
      <w:r>
        <w:rPr>
          <w:b/>
        </w:rPr>
        <w:t>215</w:t>
      </w:r>
      <w:r>
        <w:t xml:space="preserve"> 204–17</w:t>
      </w:r>
    </w:p>
    <w:p w:rsidR="00FB663D" w:rsidRDefault="009853FA" w:rsidP="00574879">
      <w:pPr>
        <w:pStyle w:val="Bibliography"/>
        <w:spacing w:after="120"/>
        <w:jc w:val="both"/>
      </w:pPr>
      <w:r>
        <w:t xml:space="preserve">Press M C and Phoenix G K 2005 Impacts of parasitic plants on natural communities </w:t>
      </w:r>
      <w:r>
        <w:rPr>
          <w:i/>
        </w:rPr>
        <w:t xml:space="preserve">New </w:t>
      </w:r>
      <w:proofErr w:type="spellStart"/>
      <w:r>
        <w:rPr>
          <w:i/>
        </w:rPr>
        <w:t>Phytologist</w:t>
      </w:r>
      <w:proofErr w:type="spellEnd"/>
      <w:r>
        <w:t xml:space="preserve"> </w:t>
      </w:r>
      <w:r>
        <w:rPr>
          <w:b/>
        </w:rPr>
        <w:t>166</w:t>
      </w:r>
      <w:r>
        <w:t xml:space="preserve"> 737–51</w:t>
      </w:r>
    </w:p>
    <w:p w:rsidR="00FB663D" w:rsidRDefault="009853FA" w:rsidP="00574879">
      <w:pPr>
        <w:pStyle w:val="Bibliography"/>
        <w:spacing w:after="120"/>
        <w:jc w:val="both"/>
      </w:pPr>
      <w:proofErr w:type="spellStart"/>
      <w:r>
        <w:t>Raftoyannis</w:t>
      </w:r>
      <w:proofErr w:type="spellEnd"/>
      <w:r>
        <w:t xml:space="preserve"> Y, </w:t>
      </w:r>
      <w:proofErr w:type="spellStart"/>
      <w:r>
        <w:t>Radoglou</w:t>
      </w:r>
      <w:proofErr w:type="spellEnd"/>
      <w:r>
        <w:t xml:space="preserve"> K and </w:t>
      </w:r>
      <w:proofErr w:type="spellStart"/>
      <w:r>
        <w:t>Bredemeier</w:t>
      </w:r>
      <w:proofErr w:type="spellEnd"/>
      <w:r>
        <w:t xml:space="preserve"> M 2015 Effects of mistletoe infestation on the decline and mortality of </w:t>
      </w:r>
      <w:proofErr w:type="spellStart"/>
      <w:r>
        <w:t>abies</w:t>
      </w:r>
      <w:proofErr w:type="spellEnd"/>
      <w:r>
        <w:t xml:space="preserve"> </w:t>
      </w:r>
      <w:proofErr w:type="spellStart"/>
      <w:r>
        <w:t>cephalonica</w:t>
      </w:r>
      <w:proofErr w:type="spellEnd"/>
      <w:r>
        <w:t xml:space="preserve"> in </w:t>
      </w:r>
      <w:proofErr w:type="spellStart"/>
      <w:proofErr w:type="gramStart"/>
      <w:r>
        <w:t>greece</w:t>
      </w:r>
      <w:proofErr w:type="spellEnd"/>
      <w:proofErr w:type="gramEnd"/>
      <w:r>
        <w:t xml:space="preserve"> </w:t>
      </w:r>
      <w:r>
        <w:rPr>
          <w:i/>
        </w:rPr>
        <w:t>Annals of Forest Research</w:t>
      </w:r>
      <w:r>
        <w:t xml:space="preserve"> </w:t>
      </w:r>
      <w:r>
        <w:rPr>
          <w:b/>
        </w:rPr>
        <w:t>58</w:t>
      </w:r>
      <w:r>
        <w:t xml:space="preserve"> 55–65</w:t>
      </w:r>
    </w:p>
    <w:p w:rsidR="00FB663D" w:rsidRDefault="009853FA" w:rsidP="00574879">
      <w:pPr>
        <w:pStyle w:val="Bibliography"/>
        <w:spacing w:after="120"/>
        <w:jc w:val="both"/>
      </w:pPr>
      <w:r>
        <w:t xml:space="preserve">Reed D E, Ewers B E and Pendall E 2014 Impact of mountain pine beetle induced mortality on forest carbon and water fluxes </w:t>
      </w:r>
      <w:r>
        <w:rPr>
          <w:i/>
        </w:rPr>
        <w:t>Environmental Research Letters</w:t>
      </w:r>
      <w:r>
        <w:t xml:space="preserve"> </w:t>
      </w:r>
      <w:r>
        <w:rPr>
          <w:b/>
        </w:rPr>
        <w:t>9</w:t>
      </w:r>
    </w:p>
    <w:p w:rsidR="00FB663D" w:rsidRDefault="009853FA" w:rsidP="00574879">
      <w:pPr>
        <w:pStyle w:val="Bibliography"/>
        <w:spacing w:after="120"/>
        <w:jc w:val="both"/>
      </w:pPr>
      <w:r>
        <w:t xml:space="preserve">Reichstein M, </w:t>
      </w:r>
      <w:proofErr w:type="spellStart"/>
      <w:r>
        <w:t>Bahn</w:t>
      </w:r>
      <w:proofErr w:type="spellEnd"/>
      <w:r>
        <w:t xml:space="preserve"> M, </w:t>
      </w:r>
      <w:proofErr w:type="spellStart"/>
      <w:r>
        <w:t>Ciais</w:t>
      </w:r>
      <w:proofErr w:type="spellEnd"/>
      <w:r>
        <w:t xml:space="preserve"> P, Frank D, </w:t>
      </w:r>
      <w:proofErr w:type="spellStart"/>
      <w:r>
        <w:t>Mahecha</w:t>
      </w:r>
      <w:proofErr w:type="spellEnd"/>
      <w:r>
        <w:t xml:space="preserve"> M D, </w:t>
      </w:r>
      <w:proofErr w:type="spellStart"/>
      <w:r>
        <w:t>Seneviratne</w:t>
      </w:r>
      <w:proofErr w:type="spellEnd"/>
      <w:r>
        <w:t xml:space="preserve"> S I, </w:t>
      </w:r>
      <w:proofErr w:type="spellStart"/>
      <w:r>
        <w:t>Zscheischler</w:t>
      </w:r>
      <w:proofErr w:type="spellEnd"/>
      <w:r>
        <w:t xml:space="preserve"> J, Beer C, </w:t>
      </w:r>
      <w:proofErr w:type="spellStart"/>
      <w:r>
        <w:t>Buchmann</w:t>
      </w:r>
      <w:proofErr w:type="spellEnd"/>
      <w:r>
        <w:t xml:space="preserve"> N, Frank D C, </w:t>
      </w:r>
      <w:proofErr w:type="spellStart"/>
      <w:r>
        <w:t>Papale</w:t>
      </w:r>
      <w:proofErr w:type="spellEnd"/>
      <w:r>
        <w:t xml:space="preserve"> D, </w:t>
      </w:r>
      <w:proofErr w:type="spellStart"/>
      <w:r>
        <w:t>Rammig</w:t>
      </w:r>
      <w:proofErr w:type="spellEnd"/>
      <w:r>
        <w:t xml:space="preserve"> A, Smith P, </w:t>
      </w:r>
      <w:proofErr w:type="spellStart"/>
      <w:r>
        <w:t>Thonicke</w:t>
      </w:r>
      <w:proofErr w:type="spellEnd"/>
      <w:r>
        <w:t xml:space="preserve"> K, </w:t>
      </w:r>
      <w:proofErr w:type="spellStart"/>
      <w:r>
        <w:t>Velde</w:t>
      </w:r>
      <w:proofErr w:type="spellEnd"/>
      <w:r>
        <w:t xml:space="preserve"> M van der, </w:t>
      </w:r>
      <w:proofErr w:type="spellStart"/>
      <w:r>
        <w:t>Vicca</w:t>
      </w:r>
      <w:proofErr w:type="spellEnd"/>
      <w:r>
        <w:t xml:space="preserve"> S, </w:t>
      </w:r>
      <w:proofErr w:type="spellStart"/>
      <w:r>
        <w:t>Walz</w:t>
      </w:r>
      <w:proofErr w:type="spellEnd"/>
      <w:r>
        <w:t xml:space="preserve"> A and </w:t>
      </w:r>
      <w:proofErr w:type="spellStart"/>
      <w:r>
        <w:t>Wattenbach</w:t>
      </w:r>
      <w:proofErr w:type="spellEnd"/>
      <w:r>
        <w:t xml:space="preserve"> M 2013 Climate extremes and the carbon cycle </w:t>
      </w:r>
      <w:r>
        <w:rPr>
          <w:i/>
        </w:rPr>
        <w:t>Nature</w:t>
      </w:r>
      <w:r>
        <w:t xml:space="preserve"> </w:t>
      </w:r>
      <w:r>
        <w:rPr>
          <w:b/>
        </w:rPr>
        <w:t>500</w:t>
      </w:r>
      <w:r>
        <w:t xml:space="preserve"> 287–95</w:t>
      </w:r>
    </w:p>
    <w:p w:rsidR="00FB663D" w:rsidRDefault="009853FA" w:rsidP="00574879">
      <w:pPr>
        <w:pStyle w:val="Bibliography"/>
        <w:spacing w:after="120"/>
        <w:jc w:val="both"/>
      </w:pPr>
      <w:r>
        <w:t xml:space="preserve">Reid N and Shamoun S F 2009 </w:t>
      </w:r>
      <w:proofErr w:type="gramStart"/>
      <w:r>
        <w:t>Contrasting</w:t>
      </w:r>
      <w:proofErr w:type="gramEnd"/>
      <w:r>
        <w:t xml:space="preserve"> research approaches to managing mistletoes in commercial forests and wooded pastures </w:t>
      </w:r>
      <w:r>
        <w:rPr>
          <w:i/>
        </w:rPr>
        <w:t>Botany-</w:t>
      </w:r>
      <w:proofErr w:type="spellStart"/>
      <w:r>
        <w:rPr>
          <w:i/>
        </w:rPr>
        <w:t>Botanique</w:t>
      </w:r>
      <w:proofErr w:type="spellEnd"/>
      <w:r>
        <w:t xml:space="preserve"> </w:t>
      </w:r>
      <w:r>
        <w:rPr>
          <w:b/>
        </w:rPr>
        <w:t>87</w:t>
      </w:r>
      <w:r>
        <w:t xml:space="preserve"> 1–9</w:t>
      </w:r>
    </w:p>
    <w:p w:rsidR="00FB663D" w:rsidRDefault="009853FA" w:rsidP="00574879">
      <w:pPr>
        <w:pStyle w:val="Bibliography"/>
        <w:spacing w:after="120"/>
        <w:jc w:val="both"/>
      </w:pPr>
      <w:r>
        <w:lastRenderedPageBreak/>
        <w:t xml:space="preserve">Reid N and Stafford Smith D M 2000 Population dynamics of </w:t>
      </w:r>
      <w:proofErr w:type="gramStart"/>
      <w:r>
        <w:t>an arid</w:t>
      </w:r>
      <w:proofErr w:type="gramEnd"/>
      <w:r>
        <w:t xml:space="preserve"> zone mistletoe (</w:t>
      </w:r>
      <w:proofErr w:type="spellStart"/>
      <w:r>
        <w:t>amyema</w:t>
      </w:r>
      <w:proofErr w:type="spellEnd"/>
      <w:r>
        <w:t xml:space="preserve"> </w:t>
      </w:r>
      <w:proofErr w:type="spellStart"/>
      <w:r>
        <w:t>preissii</w:t>
      </w:r>
      <w:proofErr w:type="spellEnd"/>
      <w:r>
        <w:t xml:space="preserve">, </w:t>
      </w:r>
      <w:proofErr w:type="spellStart"/>
      <w:r>
        <w:t>loranthaceae</w:t>
      </w:r>
      <w:proofErr w:type="spellEnd"/>
      <w:r>
        <w:t xml:space="preserve">) and its host acacia </w:t>
      </w:r>
      <w:proofErr w:type="spellStart"/>
      <w:r>
        <w:t>victoriae</w:t>
      </w:r>
      <w:proofErr w:type="spellEnd"/>
      <w:r>
        <w:t xml:space="preserve"> (</w:t>
      </w:r>
      <w:proofErr w:type="spellStart"/>
      <w:r>
        <w:t>mimosaceae</w:t>
      </w:r>
      <w:proofErr w:type="spellEnd"/>
      <w:r>
        <w:t xml:space="preserve">) </w:t>
      </w:r>
      <w:r>
        <w:rPr>
          <w:i/>
        </w:rPr>
        <w:t>Australian Journal of Botany</w:t>
      </w:r>
      <w:r>
        <w:t xml:space="preserve"> </w:t>
      </w:r>
      <w:r>
        <w:rPr>
          <w:b/>
        </w:rPr>
        <w:t>48</w:t>
      </w:r>
      <w:r>
        <w:t xml:space="preserve"> 45–58</w:t>
      </w:r>
    </w:p>
    <w:p w:rsidR="00FB663D" w:rsidRDefault="009853FA" w:rsidP="00574879">
      <w:pPr>
        <w:pStyle w:val="Bibliography"/>
        <w:spacing w:after="120"/>
        <w:jc w:val="both"/>
      </w:pPr>
      <w:r>
        <w:t xml:space="preserve">Reid N, Yan Z and </w:t>
      </w:r>
      <w:proofErr w:type="spellStart"/>
      <w:r>
        <w:t>Fittler</w:t>
      </w:r>
      <w:proofErr w:type="spellEnd"/>
      <w:r>
        <w:t xml:space="preserve"> J 1994 Impact of mistletoes (</w:t>
      </w:r>
      <w:proofErr w:type="spellStart"/>
      <w:r>
        <w:t>amyema</w:t>
      </w:r>
      <w:proofErr w:type="spellEnd"/>
      <w:r>
        <w:t xml:space="preserve"> </w:t>
      </w:r>
      <w:proofErr w:type="spellStart"/>
      <w:r>
        <w:t>miquelii</w:t>
      </w:r>
      <w:proofErr w:type="spellEnd"/>
      <w:r>
        <w:t xml:space="preserve">) on host (eucalyptus </w:t>
      </w:r>
      <w:proofErr w:type="spellStart"/>
      <w:r>
        <w:t>blakelyi</w:t>
      </w:r>
      <w:proofErr w:type="spellEnd"/>
      <w:r>
        <w:t xml:space="preserve"> and eucalyptus </w:t>
      </w:r>
      <w:proofErr w:type="spellStart"/>
      <w:r>
        <w:t>melliodora</w:t>
      </w:r>
      <w:proofErr w:type="spellEnd"/>
      <w:r>
        <w:t xml:space="preserve">) survival and growth in temperate </w:t>
      </w:r>
      <w:proofErr w:type="spellStart"/>
      <w:proofErr w:type="gramStart"/>
      <w:r>
        <w:t>australia</w:t>
      </w:r>
      <w:proofErr w:type="spellEnd"/>
      <w:proofErr w:type="gramEnd"/>
      <w:r>
        <w:t xml:space="preserve"> </w:t>
      </w:r>
      <w:r>
        <w:rPr>
          <w:i/>
        </w:rPr>
        <w:t>Forest Ecology and Management</w:t>
      </w:r>
      <w:r>
        <w:t xml:space="preserve"> </w:t>
      </w:r>
      <w:r>
        <w:rPr>
          <w:b/>
        </w:rPr>
        <w:t>70</w:t>
      </w:r>
      <w:r>
        <w:t xml:space="preserve"> 55–65</w:t>
      </w:r>
    </w:p>
    <w:p w:rsidR="00FB663D" w:rsidRDefault="009853FA" w:rsidP="00574879">
      <w:pPr>
        <w:pStyle w:val="Bibliography"/>
        <w:spacing w:after="120"/>
        <w:jc w:val="both"/>
      </w:pPr>
      <w:proofErr w:type="spellStart"/>
      <w:r>
        <w:t>Rigling</w:t>
      </w:r>
      <w:proofErr w:type="spellEnd"/>
      <w:r>
        <w:t xml:space="preserve"> A, </w:t>
      </w:r>
      <w:proofErr w:type="spellStart"/>
      <w:r>
        <w:t>Eilmann</w:t>
      </w:r>
      <w:proofErr w:type="spellEnd"/>
      <w:r>
        <w:t xml:space="preserve"> B, </w:t>
      </w:r>
      <w:proofErr w:type="spellStart"/>
      <w:r>
        <w:t>Koechli</w:t>
      </w:r>
      <w:proofErr w:type="spellEnd"/>
      <w:r>
        <w:t xml:space="preserve"> R, </w:t>
      </w:r>
      <w:proofErr w:type="spellStart"/>
      <w:r>
        <w:t>Dobbertin</w:t>
      </w:r>
      <w:proofErr w:type="spellEnd"/>
      <w:r>
        <w:t xml:space="preserve"> M and others 2010 Mistletoe-induced crown degradation in scots pine in a xeric environment </w:t>
      </w:r>
      <w:r>
        <w:rPr>
          <w:i/>
        </w:rPr>
        <w:t xml:space="preserve">Tree </w:t>
      </w:r>
      <w:proofErr w:type="spellStart"/>
      <w:r>
        <w:rPr>
          <w:i/>
        </w:rPr>
        <w:t>Physiol</w:t>
      </w:r>
      <w:proofErr w:type="spellEnd"/>
      <w:r>
        <w:t xml:space="preserve"> </w:t>
      </w:r>
      <w:r>
        <w:rPr>
          <w:b/>
        </w:rPr>
        <w:t>30</w:t>
      </w:r>
      <w:r>
        <w:t xml:space="preserve"> 845–52</w:t>
      </w:r>
    </w:p>
    <w:p w:rsidR="00FB663D" w:rsidRDefault="009853FA" w:rsidP="00574879">
      <w:pPr>
        <w:pStyle w:val="Bibliography"/>
        <w:spacing w:after="120"/>
        <w:jc w:val="both"/>
      </w:pPr>
      <w:proofErr w:type="spellStart"/>
      <w:r>
        <w:t>Sangüesa-Barreda</w:t>
      </w:r>
      <w:proofErr w:type="spellEnd"/>
      <w:r>
        <w:t xml:space="preserve"> G, Linares J C and </w:t>
      </w:r>
      <w:proofErr w:type="spellStart"/>
      <w:r>
        <w:t>Camarero</w:t>
      </w:r>
      <w:proofErr w:type="spellEnd"/>
      <w:r>
        <w:t xml:space="preserve"> J </w:t>
      </w:r>
      <w:proofErr w:type="spellStart"/>
      <w:r>
        <w:t>J</w:t>
      </w:r>
      <w:proofErr w:type="spellEnd"/>
      <w:r>
        <w:t xml:space="preserve"> 2013 Drought and mistletoe reduce growth and water-use efficiency of scots pine </w:t>
      </w:r>
      <w:r>
        <w:rPr>
          <w:i/>
        </w:rPr>
        <w:t>Forest Ecology and Management</w:t>
      </w:r>
      <w:r>
        <w:t xml:space="preserve"> </w:t>
      </w:r>
      <w:r>
        <w:rPr>
          <w:b/>
        </w:rPr>
        <w:t>296</w:t>
      </w:r>
      <w:r>
        <w:t xml:space="preserve"> 64–73</w:t>
      </w:r>
    </w:p>
    <w:p w:rsidR="00FB663D" w:rsidRDefault="009853FA" w:rsidP="00574879">
      <w:pPr>
        <w:pStyle w:val="Bibliography"/>
        <w:spacing w:after="120"/>
        <w:jc w:val="both"/>
      </w:pPr>
      <w:proofErr w:type="spellStart"/>
      <w:r>
        <w:t>Sangüesa-Barreda</w:t>
      </w:r>
      <w:proofErr w:type="spellEnd"/>
      <w:r>
        <w:t xml:space="preserve"> G, Linares J C and </w:t>
      </w:r>
      <w:proofErr w:type="spellStart"/>
      <w:r>
        <w:t>Camarero</w:t>
      </w:r>
      <w:proofErr w:type="spellEnd"/>
      <w:r>
        <w:t xml:space="preserve"> J </w:t>
      </w:r>
      <w:proofErr w:type="spellStart"/>
      <w:r>
        <w:t>J</w:t>
      </w:r>
      <w:proofErr w:type="spellEnd"/>
      <w:r>
        <w:t xml:space="preserve"> 2012 Mistletoe effects on scots pine decline following drought events: Insights from within-tree spatial patterns, growth and carbohydrates </w:t>
      </w:r>
      <w:r>
        <w:rPr>
          <w:i/>
        </w:rPr>
        <w:t>Tree Physiology</w:t>
      </w:r>
      <w:r>
        <w:t xml:space="preserve"> </w:t>
      </w:r>
      <w:r>
        <w:rPr>
          <w:b/>
        </w:rPr>
        <w:t>32</w:t>
      </w:r>
      <w:r>
        <w:t xml:space="preserve"> 585–98</w:t>
      </w:r>
    </w:p>
    <w:p w:rsidR="00FB663D" w:rsidRDefault="009853FA" w:rsidP="00574879">
      <w:pPr>
        <w:pStyle w:val="Bibliography"/>
        <w:spacing w:after="120"/>
        <w:jc w:val="both"/>
      </w:pPr>
      <w:proofErr w:type="spellStart"/>
      <w:r>
        <w:t>Schoennagel</w:t>
      </w:r>
      <w:proofErr w:type="spellEnd"/>
      <w:r>
        <w:t xml:space="preserve"> T, Balch J K, </w:t>
      </w:r>
      <w:proofErr w:type="spellStart"/>
      <w:r>
        <w:t>Brenkert</w:t>
      </w:r>
      <w:proofErr w:type="spellEnd"/>
      <w:r>
        <w:t xml:space="preserve">-Smith H, Dennison P E, Harvey B J, </w:t>
      </w:r>
      <w:proofErr w:type="spellStart"/>
      <w:r>
        <w:t>Krawchuk</w:t>
      </w:r>
      <w:proofErr w:type="spellEnd"/>
      <w:r>
        <w:t xml:space="preserve"> M A, </w:t>
      </w:r>
      <w:proofErr w:type="spellStart"/>
      <w:r>
        <w:t>Mietkiewicz</w:t>
      </w:r>
      <w:proofErr w:type="spellEnd"/>
      <w:r>
        <w:t xml:space="preserve"> N, Morgan P, Moritz M A, </w:t>
      </w:r>
      <w:proofErr w:type="spellStart"/>
      <w:r>
        <w:t>Rasker</w:t>
      </w:r>
      <w:proofErr w:type="spellEnd"/>
      <w:r>
        <w:t xml:space="preserve"> R, Turner M G and Whitlock C 2017 Adapt to more wildfire in western north </w:t>
      </w:r>
      <w:proofErr w:type="spellStart"/>
      <w:r>
        <w:t>american</w:t>
      </w:r>
      <w:proofErr w:type="spellEnd"/>
      <w:r>
        <w:t xml:space="preserve"> forests as climate changes </w:t>
      </w:r>
      <w:r>
        <w:rPr>
          <w:i/>
        </w:rPr>
        <w:t>Proceedings of the National Academy of Sciences of the United States of America</w:t>
      </w:r>
      <w:r>
        <w:t xml:space="preserve"> </w:t>
      </w:r>
      <w:r>
        <w:rPr>
          <w:b/>
        </w:rPr>
        <w:t>114</w:t>
      </w:r>
      <w:r>
        <w:t xml:space="preserve"> 4582–90</w:t>
      </w:r>
    </w:p>
    <w:p w:rsidR="00FB663D" w:rsidRDefault="009853FA" w:rsidP="00574879">
      <w:pPr>
        <w:pStyle w:val="Bibliography"/>
        <w:spacing w:after="120"/>
        <w:jc w:val="both"/>
      </w:pPr>
      <w:r>
        <w:t xml:space="preserve">Scott J M and </w:t>
      </w:r>
      <w:proofErr w:type="spellStart"/>
      <w:r>
        <w:t>Mathiasen</w:t>
      </w:r>
      <w:proofErr w:type="spellEnd"/>
      <w:r>
        <w:t xml:space="preserve"> R L 2012 Assessing growth and mortality of bristlecone pine infected by dwarf mistletoe using dendrochronology </w:t>
      </w:r>
      <w:r>
        <w:rPr>
          <w:i/>
        </w:rPr>
        <w:t>Forest Science</w:t>
      </w:r>
      <w:r>
        <w:t xml:space="preserve"> </w:t>
      </w:r>
      <w:r>
        <w:rPr>
          <w:b/>
        </w:rPr>
        <w:t>58</w:t>
      </w:r>
      <w:r>
        <w:t xml:space="preserve"> 366–76</w:t>
      </w:r>
    </w:p>
    <w:p w:rsidR="00FB663D" w:rsidRDefault="009853FA" w:rsidP="00574879">
      <w:pPr>
        <w:pStyle w:val="Bibliography"/>
        <w:spacing w:after="120"/>
        <w:jc w:val="both"/>
      </w:pPr>
      <w:r>
        <w:t xml:space="preserve">Shaw D C, Watson D M and </w:t>
      </w:r>
      <w:proofErr w:type="spellStart"/>
      <w:r>
        <w:t>Mathiasen</w:t>
      </w:r>
      <w:proofErr w:type="spellEnd"/>
      <w:r>
        <w:t xml:space="preserve"> R L 2004 Comparison of dwarf mistletoes (</w:t>
      </w:r>
      <w:proofErr w:type="spellStart"/>
      <w:r>
        <w:t>arceuthobium</w:t>
      </w:r>
      <w:proofErr w:type="spellEnd"/>
      <w:r>
        <w:t xml:space="preserve"> spp., </w:t>
      </w:r>
      <w:proofErr w:type="spellStart"/>
      <w:r>
        <w:t>viscaceae</w:t>
      </w:r>
      <w:proofErr w:type="spellEnd"/>
      <w:r>
        <w:t>) in the western united states with mistletoes (</w:t>
      </w:r>
      <w:proofErr w:type="spellStart"/>
      <w:r>
        <w:t>amyema</w:t>
      </w:r>
      <w:proofErr w:type="spellEnd"/>
      <w:r>
        <w:t xml:space="preserve"> spp., </w:t>
      </w:r>
      <w:proofErr w:type="spellStart"/>
      <w:r>
        <w:lastRenderedPageBreak/>
        <w:t>loranthaceae</w:t>
      </w:r>
      <w:proofErr w:type="spellEnd"/>
      <w:r>
        <w:t xml:space="preserve">) in </w:t>
      </w:r>
      <w:proofErr w:type="spellStart"/>
      <w:r>
        <w:t>australia</w:t>
      </w:r>
      <w:proofErr w:type="spellEnd"/>
      <w:r>
        <w:t xml:space="preserve"> - ecological analogs and reciprocal models for ecosystem management </w:t>
      </w:r>
      <w:r>
        <w:rPr>
          <w:i/>
        </w:rPr>
        <w:t>Australian Journal of Botany</w:t>
      </w:r>
      <w:r>
        <w:t xml:space="preserve"> </w:t>
      </w:r>
      <w:r>
        <w:rPr>
          <w:b/>
        </w:rPr>
        <w:t>52</w:t>
      </w:r>
      <w:r>
        <w:t xml:space="preserve"> 481–98</w:t>
      </w:r>
    </w:p>
    <w:p w:rsidR="00FB663D" w:rsidRDefault="009853FA" w:rsidP="00574879">
      <w:pPr>
        <w:pStyle w:val="Bibliography"/>
        <w:spacing w:after="120"/>
        <w:jc w:val="both"/>
      </w:pPr>
      <w:r>
        <w:t>Start A N 2011 Fire responses and survival strategies of mistletoes (</w:t>
      </w:r>
      <w:proofErr w:type="spellStart"/>
      <w:r>
        <w:t>loranthaceae</w:t>
      </w:r>
      <w:proofErr w:type="spellEnd"/>
      <w:r>
        <w:t xml:space="preserve">) in an arid environment in </w:t>
      </w:r>
      <w:proofErr w:type="gramStart"/>
      <w:r>
        <w:t xml:space="preserve">western </w:t>
      </w:r>
      <w:proofErr w:type="spellStart"/>
      <w:r>
        <w:t>australia</w:t>
      </w:r>
      <w:proofErr w:type="spellEnd"/>
      <w:proofErr w:type="gramEnd"/>
      <w:r>
        <w:t xml:space="preserve"> </w:t>
      </w:r>
      <w:r>
        <w:rPr>
          <w:i/>
        </w:rPr>
        <w:t>Australian Journal of Botany</w:t>
      </w:r>
      <w:r>
        <w:t xml:space="preserve"> </w:t>
      </w:r>
      <w:r>
        <w:rPr>
          <w:b/>
        </w:rPr>
        <w:t>59</w:t>
      </w:r>
      <w:r>
        <w:t xml:space="preserve"> 533–42</w:t>
      </w:r>
    </w:p>
    <w:p w:rsidR="00FB663D" w:rsidRDefault="009853FA" w:rsidP="00574879">
      <w:pPr>
        <w:pStyle w:val="Bibliography"/>
        <w:spacing w:after="120"/>
        <w:jc w:val="both"/>
      </w:pPr>
      <w:r>
        <w:t>Start A N 2013 Mistletoe flora (</w:t>
      </w:r>
      <w:proofErr w:type="spellStart"/>
      <w:r>
        <w:t>loranthaceae</w:t>
      </w:r>
      <w:proofErr w:type="spellEnd"/>
      <w:r>
        <w:t xml:space="preserve"> and </w:t>
      </w:r>
      <w:proofErr w:type="spellStart"/>
      <w:r>
        <w:t>santalaceae</w:t>
      </w:r>
      <w:proofErr w:type="spellEnd"/>
      <w:r>
        <w:t xml:space="preserve">) of the </w:t>
      </w:r>
      <w:proofErr w:type="spellStart"/>
      <w:proofErr w:type="gramStart"/>
      <w:r>
        <w:t>kimberley</w:t>
      </w:r>
      <w:proofErr w:type="spellEnd"/>
      <w:proofErr w:type="gramEnd"/>
      <w:r>
        <w:t xml:space="preserve">, a tropical region in western </w:t>
      </w:r>
      <w:proofErr w:type="spellStart"/>
      <w:r>
        <w:t>australia</w:t>
      </w:r>
      <w:proofErr w:type="spellEnd"/>
      <w:r>
        <w:t xml:space="preserve">, with particular reference to fire </w:t>
      </w:r>
      <w:r>
        <w:rPr>
          <w:i/>
        </w:rPr>
        <w:t>Australian Journal of Botany</w:t>
      </w:r>
      <w:r>
        <w:t xml:space="preserve"> </w:t>
      </w:r>
      <w:r>
        <w:rPr>
          <w:b/>
        </w:rPr>
        <w:t>61</w:t>
      </w:r>
      <w:r>
        <w:t xml:space="preserve"> 309–21</w:t>
      </w:r>
    </w:p>
    <w:p w:rsidR="00FB663D" w:rsidRDefault="009853FA" w:rsidP="00574879">
      <w:pPr>
        <w:pStyle w:val="Bibliography"/>
        <w:spacing w:after="120"/>
        <w:jc w:val="both"/>
      </w:pPr>
      <w:r>
        <w:t xml:space="preserve">Start </w:t>
      </w:r>
      <w:proofErr w:type="gramStart"/>
      <w:r>
        <w:t>A</w:t>
      </w:r>
      <w:proofErr w:type="gramEnd"/>
      <w:r>
        <w:t xml:space="preserve"> N 2015 The mistletoe flora of southern western </w:t>
      </w:r>
      <w:proofErr w:type="spellStart"/>
      <w:r>
        <w:t>australia</w:t>
      </w:r>
      <w:proofErr w:type="spellEnd"/>
      <w:r>
        <w:t xml:space="preserve">, with a particular reference to host relationships and fire </w:t>
      </w:r>
      <w:r>
        <w:rPr>
          <w:i/>
        </w:rPr>
        <w:t>Australian Journal of Botany</w:t>
      </w:r>
      <w:r>
        <w:t xml:space="preserve"> </w:t>
      </w:r>
      <w:r>
        <w:rPr>
          <w:b/>
        </w:rPr>
        <w:t>63</w:t>
      </w:r>
      <w:r>
        <w:t xml:space="preserve"> 636–46</w:t>
      </w:r>
    </w:p>
    <w:p w:rsidR="00FB663D" w:rsidRDefault="009853FA" w:rsidP="00574879">
      <w:pPr>
        <w:pStyle w:val="Bibliography"/>
        <w:spacing w:after="120"/>
        <w:jc w:val="both"/>
      </w:pPr>
      <w:r>
        <w:t xml:space="preserve">Strong G L and Bannister P 2002 Water relations of temperate mistletoes on various hosts </w:t>
      </w:r>
      <w:r>
        <w:rPr>
          <w:i/>
        </w:rPr>
        <w:t>Functional Plant Biology</w:t>
      </w:r>
      <w:r>
        <w:t xml:space="preserve"> </w:t>
      </w:r>
      <w:r>
        <w:rPr>
          <w:b/>
        </w:rPr>
        <w:t>29</w:t>
      </w:r>
      <w:r>
        <w:t xml:space="preserve"> 89–96</w:t>
      </w:r>
    </w:p>
    <w:p w:rsidR="00FB663D" w:rsidRDefault="009853FA" w:rsidP="00574879">
      <w:pPr>
        <w:pStyle w:val="Bibliography"/>
        <w:spacing w:after="120"/>
        <w:jc w:val="both"/>
      </w:pPr>
      <w:r>
        <w:t xml:space="preserve">Turner R J and Smith P 2016 Mistletoes increasing in eucalypt forest near </w:t>
      </w:r>
      <w:proofErr w:type="spellStart"/>
      <w:r>
        <w:t>eden</w:t>
      </w:r>
      <w:proofErr w:type="spellEnd"/>
      <w:r>
        <w:t xml:space="preserve">, new south wales </w:t>
      </w:r>
      <w:r>
        <w:rPr>
          <w:i/>
        </w:rPr>
        <w:t>Australian Journal of Botany</w:t>
      </w:r>
      <w:r>
        <w:t xml:space="preserve"> </w:t>
      </w:r>
      <w:r>
        <w:rPr>
          <w:b/>
        </w:rPr>
        <w:t>64</w:t>
      </w:r>
      <w:r>
        <w:t xml:space="preserve"> 171–9</w:t>
      </w:r>
    </w:p>
    <w:p w:rsidR="00FB663D" w:rsidRDefault="009853FA" w:rsidP="00574879">
      <w:pPr>
        <w:pStyle w:val="Bibliography"/>
        <w:spacing w:after="120"/>
        <w:jc w:val="both"/>
      </w:pPr>
      <w:proofErr w:type="spellStart"/>
      <w:r>
        <w:t>Varga</w:t>
      </w:r>
      <w:proofErr w:type="spellEnd"/>
      <w:r>
        <w:t xml:space="preserve"> I, Taller J, </w:t>
      </w:r>
      <w:proofErr w:type="spellStart"/>
      <w:r>
        <w:t>Baltazár</w:t>
      </w:r>
      <w:proofErr w:type="spellEnd"/>
      <w:r>
        <w:t xml:space="preserve"> T, </w:t>
      </w:r>
      <w:proofErr w:type="spellStart"/>
      <w:r>
        <w:t>Hyvönen</w:t>
      </w:r>
      <w:proofErr w:type="spellEnd"/>
      <w:r>
        <w:t xml:space="preserve"> J and </w:t>
      </w:r>
      <w:proofErr w:type="spellStart"/>
      <w:r>
        <w:t>Poczai</w:t>
      </w:r>
      <w:proofErr w:type="spellEnd"/>
      <w:r>
        <w:t xml:space="preserve"> P 2012 Leaf-spot disease on </w:t>
      </w:r>
      <w:proofErr w:type="spellStart"/>
      <w:proofErr w:type="gramStart"/>
      <w:r>
        <w:t>european</w:t>
      </w:r>
      <w:proofErr w:type="spellEnd"/>
      <w:proofErr w:type="gramEnd"/>
      <w:r>
        <w:t xml:space="preserve"> mistletoe (</w:t>
      </w:r>
      <w:proofErr w:type="spellStart"/>
      <w:r>
        <w:t>viscum</w:t>
      </w:r>
      <w:proofErr w:type="spellEnd"/>
      <w:r>
        <w:t xml:space="preserve"> album) caused by </w:t>
      </w:r>
      <w:proofErr w:type="spellStart"/>
      <w:r>
        <w:t>phaeobotryosphaeria</w:t>
      </w:r>
      <w:proofErr w:type="spellEnd"/>
      <w:r>
        <w:t xml:space="preserve"> </w:t>
      </w:r>
      <w:proofErr w:type="spellStart"/>
      <w:r>
        <w:t>visci</w:t>
      </w:r>
      <w:proofErr w:type="spellEnd"/>
      <w:r>
        <w:t xml:space="preserve">: A potential candidate for biological control </w:t>
      </w:r>
      <w:r>
        <w:rPr>
          <w:i/>
        </w:rPr>
        <w:t>Biotechnology letters</w:t>
      </w:r>
      <w:r>
        <w:t xml:space="preserve"> </w:t>
      </w:r>
      <w:r>
        <w:rPr>
          <w:b/>
        </w:rPr>
        <w:t>34</w:t>
      </w:r>
      <w:r>
        <w:t xml:space="preserve"> 1059–65</w:t>
      </w:r>
    </w:p>
    <w:p w:rsidR="00FB663D" w:rsidRDefault="009853FA" w:rsidP="00574879">
      <w:pPr>
        <w:pStyle w:val="Bibliography"/>
        <w:spacing w:after="120"/>
        <w:jc w:val="both"/>
      </w:pPr>
      <w:r>
        <w:t xml:space="preserve">Ward M J and Paton D C 2007 Predicting mistletoe seed shadow and patterns of seed rain from movements of the </w:t>
      </w:r>
      <w:proofErr w:type="spellStart"/>
      <w:r>
        <w:t>mistletoebird</w:t>
      </w:r>
      <w:proofErr w:type="spellEnd"/>
      <w:r>
        <w:t xml:space="preserve">, </w:t>
      </w:r>
      <w:proofErr w:type="spellStart"/>
      <w:r>
        <w:t>dicaeum</w:t>
      </w:r>
      <w:proofErr w:type="spellEnd"/>
      <w:r>
        <w:t xml:space="preserve"> </w:t>
      </w:r>
      <w:proofErr w:type="spellStart"/>
      <w:r>
        <w:t>hirundinaceum</w:t>
      </w:r>
      <w:proofErr w:type="spellEnd"/>
      <w:r>
        <w:t xml:space="preserve"> </w:t>
      </w:r>
      <w:r>
        <w:rPr>
          <w:i/>
        </w:rPr>
        <w:t>Austral Ecology</w:t>
      </w:r>
      <w:r>
        <w:t xml:space="preserve"> </w:t>
      </w:r>
      <w:r>
        <w:rPr>
          <w:b/>
        </w:rPr>
        <w:t>32</w:t>
      </w:r>
      <w:r>
        <w:t xml:space="preserve"> 113–21</w:t>
      </w:r>
    </w:p>
    <w:p w:rsidR="00FB663D" w:rsidRDefault="009853FA" w:rsidP="00574879">
      <w:pPr>
        <w:pStyle w:val="Bibliography"/>
        <w:spacing w:after="120"/>
        <w:jc w:val="both"/>
      </w:pPr>
      <w:r>
        <w:t xml:space="preserve">Watson D M 2009 Determinants of parasitic plant distribution: The role of host quality </w:t>
      </w:r>
      <w:r>
        <w:rPr>
          <w:i/>
        </w:rPr>
        <w:t>Botany-</w:t>
      </w:r>
      <w:proofErr w:type="spellStart"/>
      <w:r>
        <w:rPr>
          <w:i/>
        </w:rPr>
        <w:t>Botanique</w:t>
      </w:r>
      <w:proofErr w:type="spellEnd"/>
      <w:r>
        <w:t xml:space="preserve"> </w:t>
      </w:r>
      <w:r>
        <w:rPr>
          <w:b/>
        </w:rPr>
        <w:t>87</w:t>
      </w:r>
      <w:r>
        <w:t xml:space="preserve"> 16–21</w:t>
      </w:r>
    </w:p>
    <w:p w:rsidR="00FB663D" w:rsidRDefault="009853FA" w:rsidP="00574879">
      <w:pPr>
        <w:pStyle w:val="Bibliography"/>
        <w:spacing w:after="120"/>
        <w:jc w:val="both"/>
      </w:pPr>
      <w:r>
        <w:t xml:space="preserve">Watson D M 2002 Effects of mistletoe on diversity: A case-study from southern new south wales </w:t>
      </w:r>
      <w:r>
        <w:rPr>
          <w:i/>
        </w:rPr>
        <w:t>Emu</w:t>
      </w:r>
      <w:r>
        <w:t xml:space="preserve"> </w:t>
      </w:r>
      <w:r>
        <w:rPr>
          <w:b/>
        </w:rPr>
        <w:t>102</w:t>
      </w:r>
      <w:r>
        <w:t xml:space="preserve"> 275–81</w:t>
      </w:r>
    </w:p>
    <w:p w:rsidR="00FB663D" w:rsidRDefault="009853FA" w:rsidP="00574879">
      <w:pPr>
        <w:pStyle w:val="Bibliography"/>
        <w:spacing w:after="120"/>
        <w:jc w:val="both"/>
      </w:pPr>
      <w:r>
        <w:lastRenderedPageBreak/>
        <w:t xml:space="preserve">Watson D M 2016 Fleshing out facilitation - reframing interaction networks beyond top-down versus bottom-up </w:t>
      </w:r>
      <w:r>
        <w:rPr>
          <w:i/>
        </w:rPr>
        <w:t xml:space="preserve">New </w:t>
      </w:r>
      <w:proofErr w:type="spellStart"/>
      <w:r>
        <w:rPr>
          <w:i/>
        </w:rPr>
        <w:t>Phytologist</w:t>
      </w:r>
      <w:proofErr w:type="spellEnd"/>
      <w:r>
        <w:t xml:space="preserve"> </w:t>
      </w:r>
      <w:r>
        <w:rPr>
          <w:b/>
        </w:rPr>
        <w:t>211</w:t>
      </w:r>
      <w:r>
        <w:t xml:space="preserve"> 803–8</w:t>
      </w:r>
    </w:p>
    <w:p w:rsidR="00FB663D" w:rsidRDefault="009853FA" w:rsidP="00574879">
      <w:pPr>
        <w:pStyle w:val="Bibliography"/>
        <w:spacing w:after="120"/>
        <w:jc w:val="both"/>
      </w:pPr>
      <w:r>
        <w:t xml:space="preserve">Watson D M 2001 Mistletoe - a keystone resource in forests and woodlands worldwide </w:t>
      </w:r>
      <w:r>
        <w:rPr>
          <w:i/>
        </w:rPr>
        <w:t>Annual Review of Ecology and Systematics</w:t>
      </w:r>
      <w:r>
        <w:t xml:space="preserve"> </w:t>
      </w:r>
      <w:r>
        <w:rPr>
          <w:b/>
        </w:rPr>
        <w:t>32</w:t>
      </w:r>
      <w:r>
        <w:t xml:space="preserve"> 219–49</w:t>
      </w:r>
    </w:p>
    <w:p w:rsidR="00FB663D" w:rsidRDefault="009853FA" w:rsidP="00574879">
      <w:pPr>
        <w:pStyle w:val="Bibliography"/>
        <w:spacing w:after="120"/>
        <w:jc w:val="both"/>
      </w:pPr>
      <w:r>
        <w:t xml:space="preserve">Watson D M and Herring M 2012 Mistletoe as a keystone resource: An experimental test </w:t>
      </w:r>
      <w:r>
        <w:rPr>
          <w:i/>
        </w:rPr>
        <w:t>Proceedings of the Royal Society B-Biological Sciences</w:t>
      </w:r>
      <w:r>
        <w:t xml:space="preserve"> </w:t>
      </w:r>
      <w:r>
        <w:rPr>
          <w:b/>
        </w:rPr>
        <w:t>279</w:t>
      </w:r>
      <w:r>
        <w:t xml:space="preserve"> 3853–60</w:t>
      </w:r>
    </w:p>
    <w:p w:rsidR="00FB663D" w:rsidRDefault="009853FA" w:rsidP="00574879">
      <w:pPr>
        <w:pStyle w:val="Bibliography"/>
        <w:spacing w:after="120"/>
        <w:jc w:val="both"/>
      </w:pPr>
      <w:r>
        <w:t xml:space="preserve">Watson D M, Milner K V and Leigh A 2017 Novel application of species richness estimators to predict the host range of parasites </w:t>
      </w:r>
      <w:r>
        <w:rPr>
          <w:i/>
        </w:rPr>
        <w:t>International Journal for Parasitology</w:t>
      </w:r>
      <w:r>
        <w:t xml:space="preserve"> </w:t>
      </w:r>
      <w:r>
        <w:rPr>
          <w:b/>
        </w:rPr>
        <w:t>47</w:t>
      </w:r>
      <w:r>
        <w:t xml:space="preserve"> 31–9</w:t>
      </w:r>
    </w:p>
    <w:p w:rsidR="00FB663D" w:rsidRDefault="009853FA" w:rsidP="00574879">
      <w:pPr>
        <w:pStyle w:val="Bibliography"/>
        <w:spacing w:after="120"/>
        <w:jc w:val="both"/>
      </w:pPr>
      <w:r>
        <w:t xml:space="preserve">Watson R T, Noble I R, Bolin B, </w:t>
      </w:r>
      <w:proofErr w:type="spellStart"/>
      <w:r>
        <w:t>Ravindranath</w:t>
      </w:r>
      <w:proofErr w:type="spellEnd"/>
      <w:r>
        <w:t xml:space="preserve"> N, </w:t>
      </w:r>
      <w:proofErr w:type="spellStart"/>
      <w:r>
        <w:t>Verardo</w:t>
      </w:r>
      <w:proofErr w:type="spellEnd"/>
      <w:r>
        <w:t xml:space="preserve"> D J and </w:t>
      </w:r>
      <w:proofErr w:type="spellStart"/>
      <w:r>
        <w:t>Dokken</w:t>
      </w:r>
      <w:proofErr w:type="spellEnd"/>
      <w:r>
        <w:t xml:space="preserve"> D J 2000 Land use, land-use change and forestry. </w:t>
      </w:r>
      <w:proofErr w:type="gramStart"/>
      <w:r>
        <w:t>a</w:t>
      </w:r>
      <w:proofErr w:type="gramEnd"/>
      <w:r>
        <w:t xml:space="preserve"> special report of the intergovernmental panel on climate change (</w:t>
      </w:r>
      <w:r w:rsidR="00574879">
        <w:t>IPCC</w:t>
      </w:r>
      <w:r>
        <w:t xml:space="preserve">) </w:t>
      </w:r>
      <w:r>
        <w:rPr>
          <w:i/>
        </w:rPr>
        <w:t>Cambridge: Cambridge University</w:t>
      </w:r>
    </w:p>
    <w:p w:rsidR="00FB663D" w:rsidRDefault="009853FA" w:rsidP="00574879">
      <w:pPr>
        <w:pStyle w:val="Bibliography"/>
        <w:spacing w:after="120"/>
        <w:jc w:val="both"/>
      </w:pPr>
      <w:r>
        <w:t xml:space="preserve">Way D A 2011 Parasitic plants and forests: A climate change perspective </w:t>
      </w:r>
      <w:r>
        <w:rPr>
          <w:i/>
        </w:rPr>
        <w:t>Tree Physiology</w:t>
      </w:r>
      <w:r>
        <w:t xml:space="preserve"> </w:t>
      </w:r>
      <w:r>
        <w:rPr>
          <w:b/>
        </w:rPr>
        <w:t>31</w:t>
      </w:r>
      <w:r>
        <w:t xml:space="preserve"> 1–2</w:t>
      </w:r>
    </w:p>
    <w:p w:rsidR="00FB663D" w:rsidRDefault="009853FA" w:rsidP="00574879">
      <w:pPr>
        <w:pStyle w:val="Bibliography"/>
        <w:spacing w:after="120"/>
        <w:jc w:val="both"/>
      </w:pPr>
      <w:r>
        <w:t xml:space="preserve">Worrall J </w:t>
      </w:r>
      <w:proofErr w:type="spellStart"/>
      <w:r>
        <w:t>J</w:t>
      </w:r>
      <w:proofErr w:type="spellEnd"/>
      <w:r>
        <w:t xml:space="preserve">, Lee T D and Harrington T C 2005 Forest dynamics and agents that initiate and expand canopy gaps in </w:t>
      </w:r>
      <w:proofErr w:type="spellStart"/>
      <w:r>
        <w:t>picea</w:t>
      </w:r>
      <w:proofErr w:type="spellEnd"/>
      <w:r>
        <w:t>–</w:t>
      </w:r>
      <w:proofErr w:type="spellStart"/>
      <w:r>
        <w:t>Abies</w:t>
      </w:r>
      <w:proofErr w:type="spellEnd"/>
      <w:r>
        <w:t xml:space="preserve"> forests of </w:t>
      </w:r>
      <w:proofErr w:type="spellStart"/>
      <w:r>
        <w:t>crawford</w:t>
      </w:r>
      <w:proofErr w:type="spellEnd"/>
      <w:r>
        <w:t xml:space="preserve"> notch, new </w:t>
      </w:r>
      <w:proofErr w:type="spellStart"/>
      <w:r>
        <w:t>hampshire</w:t>
      </w:r>
      <w:proofErr w:type="spellEnd"/>
      <w:r>
        <w:t xml:space="preserve">, </w:t>
      </w:r>
      <w:proofErr w:type="spellStart"/>
      <w:r>
        <w:t>usa</w:t>
      </w:r>
      <w:proofErr w:type="spellEnd"/>
      <w:r>
        <w:t xml:space="preserve"> </w:t>
      </w:r>
      <w:r>
        <w:rPr>
          <w:i/>
        </w:rPr>
        <w:t>Journal of Ecology</w:t>
      </w:r>
      <w:r>
        <w:t xml:space="preserve"> </w:t>
      </w:r>
      <w:r>
        <w:rPr>
          <w:b/>
        </w:rPr>
        <w:t>93</w:t>
      </w:r>
      <w:r>
        <w:t xml:space="preserve"> 178–90</w:t>
      </w:r>
    </w:p>
    <w:p w:rsidR="00FB663D" w:rsidRDefault="009853FA" w:rsidP="00574879">
      <w:pPr>
        <w:pStyle w:val="Bibliography"/>
        <w:spacing w:after="120"/>
        <w:jc w:val="both"/>
      </w:pPr>
      <w:r>
        <w:t xml:space="preserve">Yan C F, Gessler A, </w:t>
      </w:r>
      <w:proofErr w:type="spellStart"/>
      <w:r>
        <w:t>Rigling</w:t>
      </w:r>
      <w:proofErr w:type="spellEnd"/>
      <w:r>
        <w:t xml:space="preserve"> A, </w:t>
      </w:r>
      <w:proofErr w:type="spellStart"/>
      <w:r>
        <w:t>Dobbertin</w:t>
      </w:r>
      <w:proofErr w:type="spellEnd"/>
      <w:r>
        <w:t xml:space="preserve"> M, Han X G and Li M H 2016 Effects of mistletoe removal on growth, n and c reserves, and carbon and oxygen isotope composition in scots pine hosts </w:t>
      </w:r>
      <w:r>
        <w:rPr>
          <w:i/>
        </w:rPr>
        <w:t>Tree Physiology</w:t>
      </w:r>
      <w:r>
        <w:t xml:space="preserve"> </w:t>
      </w:r>
      <w:r>
        <w:rPr>
          <w:b/>
        </w:rPr>
        <w:t>36</w:t>
      </w:r>
      <w:r>
        <w:t xml:space="preserve"> 562–75</w:t>
      </w:r>
    </w:p>
    <w:p w:rsidR="00FB663D" w:rsidRDefault="009853FA" w:rsidP="00574879">
      <w:pPr>
        <w:pStyle w:val="Bibliography"/>
        <w:spacing w:after="120"/>
        <w:jc w:val="both"/>
      </w:pPr>
      <w:r>
        <w:t xml:space="preserve">Yi C X, Pendall E and </w:t>
      </w:r>
      <w:proofErr w:type="spellStart"/>
      <w:r>
        <w:t>Ciais</w:t>
      </w:r>
      <w:proofErr w:type="spellEnd"/>
      <w:r>
        <w:t xml:space="preserve"> P 2015 Focus on extreme events and the carbon cycle </w:t>
      </w:r>
      <w:r>
        <w:rPr>
          <w:i/>
        </w:rPr>
        <w:t>Environmental Research Letters</w:t>
      </w:r>
      <w:r>
        <w:t xml:space="preserve"> </w:t>
      </w:r>
      <w:r>
        <w:rPr>
          <w:b/>
        </w:rPr>
        <w:t>10</w:t>
      </w:r>
      <w:r>
        <w:t xml:space="preserve"> 8</w:t>
      </w:r>
    </w:p>
    <w:p w:rsidR="00FB663D" w:rsidRDefault="009853FA" w:rsidP="00574879">
      <w:pPr>
        <w:pStyle w:val="Bibliography"/>
        <w:spacing w:after="120"/>
        <w:jc w:val="both"/>
      </w:pPr>
      <w:r>
        <w:lastRenderedPageBreak/>
        <w:t xml:space="preserve">Yuan W P, </w:t>
      </w:r>
      <w:proofErr w:type="spellStart"/>
      <w:r>
        <w:t>Cai</w:t>
      </w:r>
      <w:proofErr w:type="spellEnd"/>
      <w:r>
        <w:t xml:space="preserve"> W </w:t>
      </w:r>
      <w:proofErr w:type="spellStart"/>
      <w:r>
        <w:t>W</w:t>
      </w:r>
      <w:proofErr w:type="spellEnd"/>
      <w:r>
        <w:t xml:space="preserve">, Chen Y, Liu S G, Dong W J, Zhang H C, Yu G R, Chen Z Q, He H L, </w:t>
      </w:r>
      <w:proofErr w:type="spellStart"/>
      <w:r>
        <w:t>Guo</w:t>
      </w:r>
      <w:proofErr w:type="spellEnd"/>
      <w:r>
        <w:t xml:space="preserve"> W D, Liu D, Liu S M, Xiang W H, </w:t>
      </w:r>
      <w:proofErr w:type="spellStart"/>
      <w:r>
        <w:t>Xie</w:t>
      </w:r>
      <w:proofErr w:type="spellEnd"/>
      <w:r>
        <w:t xml:space="preserve"> Z H, Zhao Z H and Zhou G M 2016 Severe summer heatwave and drought strongly reduced carbon uptake in southern china </w:t>
      </w:r>
      <w:r>
        <w:rPr>
          <w:i/>
        </w:rPr>
        <w:t>Scientific Reports</w:t>
      </w:r>
      <w:r>
        <w:t xml:space="preserve"> </w:t>
      </w:r>
      <w:r>
        <w:rPr>
          <w:b/>
        </w:rPr>
        <w:t>6</w:t>
      </w:r>
      <w:r>
        <w:t xml:space="preserve"> 12</w:t>
      </w:r>
    </w:p>
    <w:p w:rsidR="00FB663D" w:rsidRDefault="009853FA" w:rsidP="00574879">
      <w:pPr>
        <w:pStyle w:val="Bibliography"/>
        <w:spacing w:after="120"/>
        <w:jc w:val="both"/>
      </w:pPr>
      <w:proofErr w:type="spellStart"/>
      <w:r>
        <w:t>Zweifel</w:t>
      </w:r>
      <w:proofErr w:type="spellEnd"/>
      <w:r>
        <w:t xml:space="preserve"> R, </w:t>
      </w:r>
      <w:proofErr w:type="spellStart"/>
      <w:r>
        <w:t>Bangerter</w:t>
      </w:r>
      <w:proofErr w:type="spellEnd"/>
      <w:r>
        <w:t xml:space="preserve"> S, </w:t>
      </w:r>
      <w:proofErr w:type="spellStart"/>
      <w:r>
        <w:t>Rigling</w:t>
      </w:r>
      <w:proofErr w:type="spellEnd"/>
      <w:r>
        <w:t xml:space="preserve"> A and </w:t>
      </w:r>
      <w:proofErr w:type="spellStart"/>
      <w:r>
        <w:t>Sterck</w:t>
      </w:r>
      <w:proofErr w:type="spellEnd"/>
      <w:r>
        <w:t xml:space="preserve"> F J 2012 Pine and mistletoes: How to live with a leak in the water flow and storage system? </w:t>
      </w:r>
      <w:r>
        <w:rPr>
          <w:i/>
        </w:rPr>
        <w:t>Journal of Experimental Botany</w:t>
      </w:r>
      <w:r>
        <w:t xml:space="preserve"> </w:t>
      </w:r>
      <w:r>
        <w:rPr>
          <w:b/>
        </w:rPr>
        <w:t>63</w:t>
      </w:r>
      <w:r>
        <w:t xml:space="preserve"> 2565–78</w:t>
      </w:r>
    </w:p>
    <w:sectPr w:rsidR="00FB663D" w:rsidSect="00EE50EF">
      <w:footerReference w:type="default" r:id="rId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Elise Pendall" w:date="2017-06-01T17:07:00Z" w:initials="EP">
    <w:p w:rsidR="007A5934" w:rsidRDefault="007A5934">
      <w:pPr>
        <w:pStyle w:val="CommentText"/>
      </w:pPr>
      <w:r>
        <w:rPr>
          <w:rStyle w:val="CommentReference"/>
        </w:rPr>
        <w:annotationRef/>
      </w:r>
      <w:r>
        <w:t xml:space="preserve">? </w:t>
      </w:r>
      <w:proofErr w:type="gramStart"/>
      <w:r>
        <w:t>climate</w:t>
      </w:r>
      <w:proofErr w:type="gramEnd"/>
      <w:r>
        <w:t xml:space="preserve"> change angle is weak. </w:t>
      </w:r>
    </w:p>
  </w:comment>
  <w:comment w:id="15" w:author="Elise Pendall" w:date="2017-06-01T17:07:00Z" w:initials="EP">
    <w:p w:rsidR="00ED52B3" w:rsidRDefault="00ED52B3">
      <w:pPr>
        <w:pStyle w:val="CommentText"/>
      </w:pPr>
      <w:r>
        <w:rPr>
          <w:rStyle w:val="CommentReference"/>
        </w:rPr>
        <w:annotationRef/>
      </w:r>
      <w:r>
        <w:t xml:space="preserve">Or, We focus on the role of mistletoe-induced tree mortality in ecosystem succession and biodiversity. </w:t>
      </w:r>
    </w:p>
  </w:comment>
  <w:comment w:id="23" w:author="Elise Pendall" w:date="2017-06-01T17:07:00Z" w:initials="EP">
    <w:p w:rsidR="00D9407C" w:rsidRDefault="00D9407C">
      <w:pPr>
        <w:pStyle w:val="CommentText"/>
      </w:pPr>
      <w:r>
        <w:rPr>
          <w:rStyle w:val="CommentReference"/>
        </w:rPr>
        <w:annotationRef/>
      </w:r>
      <w:r>
        <w:t xml:space="preserve">Good start! The final paragraph is a little disjointed. It should synthesize and justify the rest of the review… </w:t>
      </w:r>
    </w:p>
  </w:comment>
  <w:comment w:id="39" w:author="Elise Pendall" w:date="2017-06-01T17:07:00Z" w:initials="EP">
    <w:p w:rsidR="00DA05F3" w:rsidRDefault="00DA05F3">
      <w:pPr>
        <w:pStyle w:val="CommentText"/>
      </w:pPr>
      <w:r>
        <w:rPr>
          <w:rStyle w:val="CommentReference"/>
        </w:rPr>
        <w:annotationRef/>
      </w:r>
      <w:r>
        <w:rPr>
          <w:rFonts w:ascii="AdvP4DF60E" w:hAnsi="AdvP4DF60E" w:cs="AdvP4DF60E"/>
          <w:color w:val="000000"/>
          <w:sz w:val="13"/>
          <w:szCs w:val="13"/>
          <w:lang w:val="en-AU"/>
        </w:rPr>
        <w:t>doi:</w:t>
      </w:r>
      <w:r>
        <w:rPr>
          <w:rFonts w:ascii="AdvP4DF60E" w:hAnsi="AdvP4DF60E" w:cs="AdvP4DF60E"/>
          <w:color w:val="000066"/>
          <w:sz w:val="13"/>
          <w:szCs w:val="13"/>
          <w:lang w:val="en-AU"/>
        </w:rPr>
        <w:t xml:space="preserve">10.1016/j.agrformet.2009.11.008 </w:t>
      </w:r>
    </w:p>
  </w:comment>
  <w:comment w:id="61" w:author="Elise Pendall" w:date="2017-06-01T17:07:00Z" w:initials="EP">
    <w:p w:rsidR="00DA05F3" w:rsidRDefault="00DA05F3">
      <w:pPr>
        <w:pStyle w:val="CommentText"/>
      </w:pPr>
      <w:r>
        <w:rPr>
          <w:rStyle w:val="CommentReference"/>
        </w:rPr>
        <w:annotationRef/>
      </w:r>
      <w:proofErr w:type="gramStart"/>
      <w:r>
        <w:t>please</w:t>
      </w:r>
      <w:proofErr w:type="gramEnd"/>
      <w:r>
        <w:t xml:space="preserve"> look up symbiosis and mutualism so you can understand the differences… is it really described as symbiosis in the literature? If so I think it’s incorrect… good to discuss with DW</w:t>
      </w:r>
    </w:p>
  </w:comment>
  <w:comment w:id="71" w:author="Elise Pendall" w:date="2017-06-01T17:07:00Z" w:initials="EP">
    <w:p w:rsidR="00DA05F3" w:rsidRDefault="00DA05F3">
      <w:pPr>
        <w:pStyle w:val="CommentText"/>
      </w:pPr>
      <w:r>
        <w:rPr>
          <w:rStyle w:val="CommentReference"/>
        </w:rPr>
        <w:annotationRef/>
      </w:r>
      <w:r>
        <w:t>?</w:t>
      </w:r>
    </w:p>
  </w:comment>
  <w:comment w:id="78" w:author="Elise Pendall" w:date="2017-06-01T17:07:00Z" w:initials="EP">
    <w:p w:rsidR="00D9407C" w:rsidRDefault="00D9407C">
      <w:pPr>
        <w:pStyle w:val="CommentText"/>
      </w:pPr>
      <w:r>
        <w:rPr>
          <w:rStyle w:val="CommentReference"/>
        </w:rPr>
        <w:annotationRef/>
      </w:r>
      <w:r>
        <w:t xml:space="preserve">This sentence doesn’t belong to the rest of the paragraph below. </w:t>
      </w:r>
    </w:p>
  </w:comment>
  <w:comment w:id="83" w:author="Elise Pendall" w:date="2017-06-01T17:07:00Z" w:initials="EP">
    <w:p w:rsidR="00D9407C" w:rsidRDefault="00D9407C">
      <w:pPr>
        <w:pStyle w:val="CommentText"/>
      </w:pPr>
      <w:r>
        <w:rPr>
          <w:rStyle w:val="CommentReference"/>
        </w:rPr>
        <w:annotationRef/>
      </w:r>
      <w:r>
        <w:t>This idea needs to be expanded or it could be the starting sentence in a paragraph justifying the review. In a nutshell:</w:t>
      </w:r>
    </w:p>
    <w:p w:rsidR="00D9407C" w:rsidRDefault="00D9407C">
      <w:pPr>
        <w:pStyle w:val="CommentText"/>
      </w:pPr>
    </w:p>
    <w:p w:rsidR="00D9407C" w:rsidRDefault="00D9407C">
      <w:pPr>
        <w:pStyle w:val="CommentText"/>
      </w:pPr>
      <w:r>
        <w:t xml:space="preserve">Mistletoe is increasing, mortality is increasing with mistletoe, due to climate change. We need to understand the physiological causes and ecosystem consequences of this trend. </w:t>
      </w:r>
    </w:p>
  </w:comment>
  <w:comment w:id="94" w:author="Elise Pendall" w:date="2017-06-01T17:07:00Z" w:initials="EP">
    <w:p w:rsidR="00D9407C" w:rsidRDefault="00D9407C">
      <w:pPr>
        <w:pStyle w:val="CommentText"/>
      </w:pPr>
      <w:r>
        <w:rPr>
          <w:rStyle w:val="CommentReference"/>
        </w:rPr>
        <w:annotationRef/>
      </w:r>
      <w:r>
        <w:t>??</w:t>
      </w:r>
    </w:p>
  </w:comment>
  <w:comment w:id="95" w:author="Elise Pendall" w:date="2017-06-01T17:07:00Z" w:initials="EP">
    <w:p w:rsidR="00D9407C" w:rsidRDefault="00D9407C">
      <w:pPr>
        <w:pStyle w:val="CommentText"/>
      </w:pPr>
      <w:r>
        <w:rPr>
          <w:rStyle w:val="CommentReference"/>
        </w:rPr>
        <w:annotationRef/>
      </w:r>
      <w:r>
        <w:t xml:space="preserve">Is this tangential? </w:t>
      </w:r>
    </w:p>
  </w:comment>
  <w:comment w:id="100" w:author="Elise Pendall" w:date="2017-06-01T17:07:00Z" w:initials="EP">
    <w:p w:rsidR="006B5367" w:rsidRDefault="006B5367">
      <w:pPr>
        <w:pStyle w:val="CommentText"/>
      </w:pPr>
      <w:r>
        <w:rPr>
          <w:rStyle w:val="CommentReference"/>
        </w:rPr>
        <w:annotationRef/>
      </w:r>
      <w:r>
        <w:t>Winners and losers? Or simply ecosystem/biodiversity consequences?</w:t>
      </w:r>
    </w:p>
  </w:comment>
  <w:comment w:id="129" w:author="Elise Pendall" w:date="2017-06-01T17:07:00Z" w:initials="EP">
    <w:p w:rsidR="003B751E" w:rsidRDefault="003B751E">
      <w:pPr>
        <w:pStyle w:val="CommentText"/>
      </w:pPr>
      <w:r>
        <w:rPr>
          <w:rStyle w:val="CommentReference"/>
        </w:rPr>
        <w:annotationRef/>
      </w:r>
      <w:r>
        <w:t>Weak link… skeptical</w:t>
      </w:r>
    </w:p>
  </w:comment>
  <w:comment w:id="144" w:author="Elise Pendall" w:date="2017-06-01T17:07:00Z" w:initials="EP">
    <w:p w:rsidR="00EB633B" w:rsidRDefault="00EB633B">
      <w:pPr>
        <w:pStyle w:val="CommentText"/>
      </w:pPr>
      <w:r>
        <w:rPr>
          <w:rStyle w:val="CommentReference"/>
        </w:rPr>
        <w:annotationRef/>
      </w:r>
      <w:r>
        <w:t>This might go better before the carbon section.</w:t>
      </w:r>
    </w:p>
  </w:comment>
  <w:comment w:id="156" w:author="Elise Pendall" w:date="2017-06-01T17:07:00Z" w:initials="EP">
    <w:p w:rsidR="00EB633B" w:rsidRDefault="00EB633B">
      <w:pPr>
        <w:pStyle w:val="CommentText"/>
      </w:pPr>
      <w:r>
        <w:rPr>
          <w:rStyle w:val="CommentReference"/>
        </w:rPr>
        <w:annotationRef/>
      </w:r>
      <w:r>
        <w:t>This will change over time as the tree becomes more infested and then dies, right? Might be better to save this section for the temporal dynamics… according to Fig 2, H/LE will be lower in the first year or so, then increases on the decadal scale…</w:t>
      </w:r>
    </w:p>
  </w:comment>
  <w:comment w:id="161" w:author="Elise Pendall" w:date="2017-06-01T17:07:00Z" w:initials="EP">
    <w:p w:rsidR="00EB633B" w:rsidRDefault="00EB633B">
      <w:pPr>
        <w:pStyle w:val="CommentText"/>
      </w:pPr>
      <w:r>
        <w:rPr>
          <w:rStyle w:val="CommentReference"/>
        </w:rPr>
        <w:annotationRef/>
      </w:r>
      <w:r>
        <w:t xml:space="preserve">Does mistletoe always kill its host? In other words are there some mistletoe species that never kill the host? </w:t>
      </w:r>
    </w:p>
  </w:comment>
  <w:comment w:id="172" w:author="Elise Pendall" w:date="2017-06-01T17:07:00Z" w:initials="EP">
    <w:p w:rsidR="00680824" w:rsidRDefault="00680824">
      <w:pPr>
        <w:pStyle w:val="CommentText"/>
      </w:pPr>
      <w:r>
        <w:rPr>
          <w:rStyle w:val="CommentReference"/>
        </w:rPr>
        <w:annotationRef/>
      </w:r>
      <w:r>
        <w:t xml:space="preserve">Decomposition is a separate idea from the rest of </w:t>
      </w:r>
      <w:proofErr w:type="spellStart"/>
      <w:r>
        <w:t>thte</w:t>
      </w:r>
      <w:proofErr w:type="spellEnd"/>
      <w:r>
        <w:t xml:space="preserve"> sentence</w:t>
      </w:r>
    </w:p>
  </w:comment>
  <w:comment w:id="184" w:author="Elise Pendall" w:date="2017-06-01T17:07:00Z" w:initials="EP">
    <w:p w:rsidR="00272BC5" w:rsidRDefault="00272BC5">
      <w:pPr>
        <w:pStyle w:val="CommentText"/>
      </w:pPr>
      <w:r>
        <w:rPr>
          <w:rStyle w:val="CommentReference"/>
        </w:rPr>
        <w:annotationRef/>
      </w:r>
      <w:r>
        <w:t>Not sure what is the main point of this sentence. Also what is meant by external events?</w:t>
      </w:r>
    </w:p>
    <w:p w:rsidR="00272BC5" w:rsidRDefault="00272BC5">
      <w:pPr>
        <w:pStyle w:val="CommentText"/>
      </w:pPr>
      <w:r>
        <w:t>Still need to tie in climate change.</w:t>
      </w:r>
    </w:p>
  </w:comment>
  <w:comment w:id="191" w:author="Elise Pendall" w:date="2017-06-01T17:12:00Z" w:initials="EP">
    <w:p w:rsidR="004C254D" w:rsidRDefault="004C254D">
      <w:pPr>
        <w:pStyle w:val="CommentText"/>
      </w:pPr>
      <w:r>
        <w:rPr>
          <w:rStyle w:val="CommentReference"/>
        </w:rPr>
        <w:annotationRef/>
      </w:r>
      <w:r>
        <w:t>What is this?</w:t>
      </w:r>
    </w:p>
  </w:comment>
  <w:comment w:id="194" w:author="Elise Pendall" w:date="2017-06-01T17:21:00Z" w:initials="EP">
    <w:p w:rsidR="004C254D" w:rsidRDefault="004C254D">
      <w:pPr>
        <w:pStyle w:val="CommentText"/>
      </w:pPr>
      <w:r>
        <w:rPr>
          <w:rStyle w:val="CommentReference"/>
        </w:rPr>
        <w:annotationRef/>
      </w:r>
      <w:r>
        <w:t>This needs to be expanded or emphasized more.</w:t>
      </w:r>
    </w:p>
  </w:comment>
  <w:comment w:id="215" w:author="Elise Pendall" w:date="2017-06-01T17:27:00Z" w:initials="EP">
    <w:p w:rsidR="00A704D3" w:rsidRDefault="00A704D3">
      <w:pPr>
        <w:pStyle w:val="CommentText"/>
      </w:pPr>
      <w:r>
        <w:rPr>
          <w:rStyle w:val="CommentReference"/>
        </w:rPr>
        <w:annotationRef/>
      </w:r>
      <w:r>
        <w:t>I must have overlooked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3FA" w:rsidRDefault="009853FA">
      <w:pPr>
        <w:spacing w:line="240" w:lineRule="auto"/>
      </w:pPr>
      <w:r>
        <w:separator/>
      </w:r>
    </w:p>
  </w:endnote>
  <w:endnote w:type="continuationSeparator" w:id="0">
    <w:p w:rsidR="009853FA" w:rsidRDefault="00985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P4DF60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9853FA">
        <w:pPr>
          <w:pStyle w:val="Footer"/>
          <w:jc w:val="right"/>
        </w:pPr>
        <w:r>
          <w:fldChar w:fldCharType="begin"/>
        </w:r>
        <w:r>
          <w:instrText xml:space="preserve"> PAGE   \* MERGEFORMAT </w:instrText>
        </w:r>
        <w:r>
          <w:fldChar w:fldCharType="separate"/>
        </w:r>
        <w:r w:rsidR="00A704D3">
          <w:rPr>
            <w:noProof/>
          </w:rPr>
          <w:t>23</w:t>
        </w:r>
        <w:r>
          <w:rPr>
            <w:noProof/>
          </w:rPr>
          <w:fldChar w:fldCharType="end"/>
        </w:r>
      </w:p>
    </w:sdtContent>
  </w:sdt>
  <w:p w:rsidR="006710CF" w:rsidRDefault="00A70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3FA" w:rsidRDefault="009853FA">
      <w:r>
        <w:separator/>
      </w:r>
    </w:p>
  </w:footnote>
  <w:footnote w:type="continuationSeparator" w:id="0">
    <w:p w:rsidR="009853FA" w:rsidRDefault="009853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AE8FDFF"/>
    <w:multiLevelType w:val="multilevel"/>
    <w:tmpl w:val="8836FD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72BC5"/>
    <w:rsid w:val="003B751E"/>
    <w:rsid w:val="004C254D"/>
    <w:rsid w:val="004E29B3"/>
    <w:rsid w:val="00574879"/>
    <w:rsid w:val="00575083"/>
    <w:rsid w:val="00590D07"/>
    <w:rsid w:val="00680824"/>
    <w:rsid w:val="006B5367"/>
    <w:rsid w:val="00784D58"/>
    <w:rsid w:val="007A5934"/>
    <w:rsid w:val="008D6863"/>
    <w:rsid w:val="009853FA"/>
    <w:rsid w:val="00A704D3"/>
    <w:rsid w:val="00B86B75"/>
    <w:rsid w:val="00BC48D5"/>
    <w:rsid w:val="00C36279"/>
    <w:rsid w:val="00CE0BEE"/>
    <w:rsid w:val="00D9407C"/>
    <w:rsid w:val="00DA05F3"/>
    <w:rsid w:val="00E315A3"/>
    <w:rsid w:val="00EB633B"/>
    <w:rsid w:val="00ED52B3"/>
    <w:rsid w:val="00F239AB"/>
    <w:rsid w:val="00FB66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unhideWhenUsed="0" w:qFormat="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paragraph" w:styleId="BalloonText">
    <w:name w:val="Balloon Text"/>
    <w:basedOn w:val="Normal"/>
    <w:link w:val="BalloonTextChar"/>
    <w:semiHidden/>
    <w:unhideWhenUsed/>
    <w:rsid w:val="002F172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F1721"/>
    <w:rPr>
      <w:rFonts w:ascii="Tahoma" w:hAnsi="Tahoma" w:cs="Tahoma"/>
      <w:sz w:val="16"/>
      <w:szCs w:val="16"/>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semiHidden/>
    <w:unhideWhenUsed/>
    <w:rsid w:val="00ED52B3"/>
    <w:rPr>
      <w:sz w:val="16"/>
      <w:szCs w:val="16"/>
    </w:rPr>
  </w:style>
  <w:style w:type="paragraph" w:styleId="CommentText">
    <w:name w:val="annotation text"/>
    <w:basedOn w:val="Normal"/>
    <w:link w:val="CommentTextChar"/>
    <w:semiHidden/>
    <w:unhideWhenUsed/>
    <w:rsid w:val="00ED52B3"/>
    <w:pPr>
      <w:spacing w:line="240" w:lineRule="auto"/>
    </w:pPr>
    <w:rPr>
      <w:sz w:val="20"/>
      <w:szCs w:val="20"/>
    </w:rPr>
  </w:style>
  <w:style w:type="character" w:customStyle="1" w:styleId="CommentTextChar">
    <w:name w:val="Comment Text Char"/>
    <w:basedOn w:val="DefaultParagraphFont"/>
    <w:link w:val="CommentText"/>
    <w:semiHidden/>
    <w:rsid w:val="00ED52B3"/>
    <w:rPr>
      <w:sz w:val="20"/>
      <w:szCs w:val="20"/>
    </w:rPr>
  </w:style>
  <w:style w:type="paragraph" w:styleId="CommentSubject">
    <w:name w:val="annotation subject"/>
    <w:basedOn w:val="CommentText"/>
    <w:next w:val="CommentText"/>
    <w:link w:val="CommentSubjectChar"/>
    <w:semiHidden/>
    <w:unhideWhenUsed/>
    <w:rsid w:val="00ED52B3"/>
    <w:rPr>
      <w:b/>
      <w:bCs/>
    </w:rPr>
  </w:style>
  <w:style w:type="character" w:customStyle="1" w:styleId="CommentSubjectChar">
    <w:name w:val="Comment Subject Char"/>
    <w:basedOn w:val="CommentTextChar"/>
    <w:link w:val="CommentSubject"/>
    <w:semiHidden/>
    <w:rsid w:val="00ED52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unhideWhenUsed="0" w:qFormat="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paragraph" w:styleId="BalloonText">
    <w:name w:val="Balloon Text"/>
    <w:basedOn w:val="Normal"/>
    <w:link w:val="BalloonTextChar"/>
    <w:semiHidden/>
    <w:unhideWhenUsed/>
    <w:rsid w:val="002F172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F1721"/>
    <w:rPr>
      <w:rFonts w:ascii="Tahoma" w:hAnsi="Tahoma" w:cs="Tahoma"/>
      <w:sz w:val="16"/>
      <w:szCs w:val="16"/>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semiHidden/>
    <w:unhideWhenUsed/>
    <w:rsid w:val="00ED52B3"/>
    <w:rPr>
      <w:sz w:val="16"/>
      <w:szCs w:val="16"/>
    </w:rPr>
  </w:style>
  <w:style w:type="paragraph" w:styleId="CommentText">
    <w:name w:val="annotation text"/>
    <w:basedOn w:val="Normal"/>
    <w:link w:val="CommentTextChar"/>
    <w:semiHidden/>
    <w:unhideWhenUsed/>
    <w:rsid w:val="00ED52B3"/>
    <w:pPr>
      <w:spacing w:line="240" w:lineRule="auto"/>
    </w:pPr>
    <w:rPr>
      <w:sz w:val="20"/>
      <w:szCs w:val="20"/>
    </w:rPr>
  </w:style>
  <w:style w:type="character" w:customStyle="1" w:styleId="CommentTextChar">
    <w:name w:val="Comment Text Char"/>
    <w:basedOn w:val="DefaultParagraphFont"/>
    <w:link w:val="CommentText"/>
    <w:semiHidden/>
    <w:rsid w:val="00ED52B3"/>
    <w:rPr>
      <w:sz w:val="20"/>
      <w:szCs w:val="20"/>
    </w:rPr>
  </w:style>
  <w:style w:type="paragraph" w:styleId="CommentSubject">
    <w:name w:val="annotation subject"/>
    <w:basedOn w:val="CommentText"/>
    <w:next w:val="CommentText"/>
    <w:link w:val="CommentSubjectChar"/>
    <w:semiHidden/>
    <w:unhideWhenUsed/>
    <w:rsid w:val="00ED52B3"/>
    <w:rPr>
      <w:b/>
      <w:bCs/>
    </w:rPr>
  </w:style>
  <w:style w:type="character" w:customStyle="1" w:styleId="CommentSubjectChar">
    <w:name w:val="Comment Subject Char"/>
    <w:basedOn w:val="CommentTextChar"/>
    <w:link w:val="CommentSubject"/>
    <w:semiHidden/>
    <w:rsid w:val="00ED52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riebel.ann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23</Pages>
  <Words>5532</Words>
  <Characters>31538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Mistletoe, Friend and Foe; Synthesis on ecosystem implications of mistletoe infection</vt:lpstr>
    </vt:vector>
  </TitlesOfParts>
  <Company>University of Western Sydney</Company>
  <LinksUpToDate>false</LinksUpToDate>
  <CharactersWithSpaces>36997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Foe; Synthesis on ecosystem implications of mistletoe infection</dc:title>
  <dc:creator>Anne Griebel</dc:creator>
  <cp:lastModifiedBy>Elise Pendall</cp:lastModifiedBy>
  <cp:revision>9</cp:revision>
  <dcterms:created xsi:type="dcterms:W3CDTF">2017-06-01T03:56:00Z</dcterms:created>
  <dcterms:modified xsi:type="dcterms:W3CDTF">2017-06-01T07:28:00Z</dcterms:modified>
</cp:coreProperties>
</file>